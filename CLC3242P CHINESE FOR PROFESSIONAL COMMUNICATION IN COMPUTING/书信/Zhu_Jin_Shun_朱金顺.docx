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3A219" w14:textId="53323ED9" w:rsidR="00917FDD" w:rsidRPr="00681465" w:rsidRDefault="008D7206" w:rsidP="00E71455">
      <w:pPr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王睿杰</w:t>
      </w:r>
      <w:r w:rsidRPr="00681465">
        <w:rPr>
          <w:rFonts w:ascii="PMingLiU" w:eastAsia="PMingLiU" w:hAnsi="PMingLiU"/>
          <w:sz w:val="24"/>
          <w:szCs w:val="24"/>
        </w:rPr>
        <w:t>先生尊</w:t>
      </w:r>
      <w:r w:rsidRPr="00681465">
        <w:rPr>
          <w:rFonts w:ascii="PMingLiU" w:eastAsia="PMingLiU" w:hAnsi="PMingLiU" w:hint="eastAsia"/>
          <w:sz w:val="24"/>
          <w:szCs w:val="24"/>
        </w:rPr>
        <w:t>鉴</w:t>
      </w:r>
      <w:r w:rsidR="00917FDD" w:rsidRPr="00681465">
        <w:rPr>
          <w:rFonts w:ascii="PMingLiU" w:eastAsia="PMingLiU" w:hAnsi="PMingLiU" w:hint="eastAsia"/>
          <w:sz w:val="24"/>
          <w:szCs w:val="24"/>
        </w:rPr>
        <w:t>：</w:t>
      </w:r>
    </w:p>
    <w:p w14:paraId="016E67D6" w14:textId="41F5A060" w:rsidR="00917FDD" w:rsidRPr="00681465" w:rsidRDefault="00196F58" w:rsidP="00917FDD">
      <w:pPr>
        <w:ind w:firstLine="420"/>
        <w:jc w:val="center"/>
        <w:rPr>
          <w:rFonts w:ascii="PMingLiU" w:eastAsia="PMingLiU" w:hAnsi="PMingLiU"/>
          <w:sz w:val="24"/>
          <w:szCs w:val="24"/>
          <w:u w:val="single"/>
        </w:rPr>
      </w:pPr>
      <w:r w:rsidRPr="00681465">
        <w:rPr>
          <w:rFonts w:ascii="PMingLiU" w:eastAsia="PMingLiU" w:hAnsi="PMingLiU" w:hint="eastAsia"/>
          <w:sz w:val="24"/>
          <w:szCs w:val="24"/>
          <w:u w:val="single"/>
        </w:rPr>
        <w:t>回覆</w:t>
      </w:r>
      <w:r w:rsidR="00917FDD" w:rsidRPr="00681465">
        <w:rPr>
          <w:rFonts w:ascii="PMingLiU" w:eastAsia="PMingLiU" w:hAnsi="PMingLiU" w:hint="eastAsia"/>
          <w:sz w:val="24"/>
          <w:szCs w:val="24"/>
          <w:u w:val="single"/>
        </w:rPr>
        <w:t>有关</w:t>
      </w:r>
      <w:r w:rsidR="00BF1210" w:rsidRPr="00681465">
        <w:rPr>
          <w:rFonts w:ascii="PMingLiU" w:eastAsia="PMingLiU" w:hAnsi="PMingLiU" w:hint="eastAsia"/>
          <w:sz w:val="24"/>
          <w:szCs w:val="24"/>
          <w:u w:val="single"/>
        </w:rPr>
        <w:t>友租</w:t>
      </w:r>
      <w:r w:rsidR="007E422F" w:rsidRPr="00681465">
        <w:rPr>
          <w:rFonts w:ascii="PMingLiU" w:eastAsia="PMingLiU" w:hAnsi="PMingLiU" w:hint="eastAsia"/>
          <w:sz w:val="24"/>
          <w:szCs w:val="24"/>
          <w:u w:val="single"/>
        </w:rPr>
        <w:t>平台客服</w:t>
      </w:r>
      <w:r w:rsidR="00F261FB" w:rsidRPr="00681465">
        <w:rPr>
          <w:rFonts w:ascii="PMingLiU" w:eastAsia="PMingLiU" w:hAnsi="PMingLiU" w:hint="eastAsia"/>
          <w:sz w:val="24"/>
          <w:szCs w:val="24"/>
          <w:u w:val="single"/>
        </w:rPr>
        <w:t>人员</w:t>
      </w:r>
      <w:r w:rsidR="007E422F" w:rsidRPr="00681465">
        <w:rPr>
          <w:rFonts w:ascii="PMingLiU" w:eastAsia="PMingLiU" w:hAnsi="PMingLiU" w:hint="eastAsia"/>
          <w:sz w:val="24"/>
          <w:szCs w:val="24"/>
          <w:u w:val="single"/>
        </w:rPr>
        <w:t>态度欠佳</w:t>
      </w:r>
      <w:r w:rsidR="00917FDD" w:rsidRPr="00681465">
        <w:rPr>
          <w:rFonts w:ascii="PMingLiU" w:eastAsia="PMingLiU" w:hAnsi="PMingLiU" w:hint="eastAsia"/>
          <w:sz w:val="24"/>
          <w:szCs w:val="24"/>
          <w:u w:val="single"/>
        </w:rPr>
        <w:t>之意见</w:t>
      </w:r>
    </w:p>
    <w:p w14:paraId="03922C8D" w14:textId="498485AE" w:rsidR="00917FDD" w:rsidRPr="00681465" w:rsidRDefault="00F261FB" w:rsidP="00AC3343">
      <w:pPr>
        <w:ind w:firstLine="420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收悉来函，得蒙</w:t>
      </w:r>
      <w:r w:rsidRPr="00681465">
        <w:rPr>
          <w:rFonts w:ascii="PMingLiU" w:eastAsia="PMingLiU" w:hAnsi="PMingLiU"/>
          <w:sz w:val="24"/>
          <w:szCs w:val="24"/>
        </w:rPr>
        <w:t>阁下对</w:t>
      </w:r>
      <w:r w:rsidR="00133137" w:rsidRPr="00681465">
        <w:rPr>
          <w:rFonts w:ascii="PMingLiU" w:eastAsia="PMingLiU" w:hAnsi="PMingLiU" w:hint="eastAsia"/>
          <w:sz w:val="24"/>
          <w:szCs w:val="24"/>
        </w:rPr>
        <w:t>本公司</w:t>
      </w:r>
      <w:r w:rsidRPr="00681465">
        <w:rPr>
          <w:rFonts w:ascii="PMingLiU" w:eastAsia="PMingLiU" w:hAnsi="PMingLiU"/>
          <w:sz w:val="24"/>
          <w:szCs w:val="24"/>
        </w:rPr>
        <w:t>提出宝贵意见，谨此致谢</w:t>
      </w:r>
      <w:r w:rsidRPr="00681465">
        <w:rPr>
          <w:rFonts w:ascii="PMingLiU" w:eastAsia="PMingLiU" w:hAnsi="PMingLiU" w:hint="eastAsia"/>
          <w:sz w:val="24"/>
          <w:szCs w:val="24"/>
        </w:rPr>
        <w:t>。对</w:t>
      </w:r>
      <w:r w:rsidR="00303743" w:rsidRPr="00681465">
        <w:rPr>
          <w:rFonts w:ascii="PMingLiU" w:eastAsia="PMingLiU" w:hAnsi="PMingLiU" w:hint="eastAsia"/>
          <w:sz w:val="24"/>
          <w:szCs w:val="24"/>
        </w:rPr>
        <w:t>昨日</w:t>
      </w:r>
      <w:r w:rsidRPr="00681465">
        <w:rPr>
          <w:rFonts w:ascii="PMingLiU" w:eastAsia="PMingLiU" w:hAnsi="PMingLiU" w:hint="eastAsia"/>
          <w:sz w:val="24"/>
          <w:szCs w:val="24"/>
        </w:rPr>
        <w:t>阁下</w:t>
      </w:r>
      <w:r w:rsidR="005B3903" w:rsidRPr="00681465">
        <w:rPr>
          <w:rFonts w:ascii="PMingLiU" w:eastAsia="PMingLiU" w:hAnsi="PMingLiU" w:hint="eastAsia"/>
          <w:sz w:val="24"/>
          <w:szCs w:val="24"/>
        </w:rPr>
        <w:t>向</w:t>
      </w:r>
      <w:r w:rsidR="00637E21" w:rsidRPr="00681465">
        <w:rPr>
          <w:rFonts w:ascii="PMingLiU" w:eastAsia="PMingLiU" w:hAnsi="PMingLiU" w:hint="eastAsia"/>
          <w:sz w:val="24"/>
          <w:szCs w:val="24"/>
        </w:rPr>
        <w:t>友租平台</w:t>
      </w:r>
      <w:r w:rsidR="005B3903" w:rsidRPr="00681465">
        <w:rPr>
          <w:rFonts w:ascii="PMingLiU" w:eastAsia="PMingLiU" w:hAnsi="PMingLiU" w:hint="eastAsia"/>
          <w:sz w:val="24"/>
          <w:szCs w:val="24"/>
        </w:rPr>
        <w:t>客服人员询问</w:t>
      </w:r>
      <w:r w:rsidR="00303743" w:rsidRPr="00681465">
        <w:rPr>
          <w:rFonts w:ascii="PMingLiU" w:eastAsia="PMingLiU" w:hAnsi="PMingLiU" w:hint="eastAsia"/>
          <w:sz w:val="24"/>
          <w:szCs w:val="24"/>
        </w:rPr>
        <w:t>产品使用方法</w:t>
      </w:r>
      <w:r w:rsidR="004C6901" w:rsidRPr="00681465">
        <w:rPr>
          <w:rFonts w:ascii="PMingLiU" w:eastAsia="PMingLiU" w:hAnsi="PMingLiU" w:hint="eastAsia"/>
          <w:sz w:val="24"/>
          <w:szCs w:val="24"/>
        </w:rPr>
        <w:t>时</w:t>
      </w:r>
      <w:r w:rsidR="00FC64FD" w:rsidRPr="00681465">
        <w:rPr>
          <w:rFonts w:ascii="PMingLiU" w:eastAsia="PMingLiU" w:hAnsi="PMingLiU" w:hint="eastAsia"/>
          <w:sz w:val="24"/>
          <w:szCs w:val="24"/>
        </w:rPr>
        <w:t>，客服人员服务</w:t>
      </w:r>
      <w:r w:rsidR="00D53D61" w:rsidRPr="00681465">
        <w:rPr>
          <w:rFonts w:ascii="PMingLiU" w:eastAsia="PMingLiU" w:hAnsi="PMingLiU" w:hint="eastAsia"/>
          <w:sz w:val="24"/>
          <w:szCs w:val="24"/>
        </w:rPr>
        <w:t>态度</w:t>
      </w:r>
      <w:r w:rsidR="00FC64FD" w:rsidRPr="00681465">
        <w:rPr>
          <w:rFonts w:ascii="PMingLiU" w:eastAsia="PMingLiU" w:hAnsi="PMingLiU" w:hint="eastAsia"/>
          <w:sz w:val="24"/>
          <w:szCs w:val="24"/>
        </w:rPr>
        <w:t>欠佳</w:t>
      </w:r>
      <w:r w:rsidR="006C55BF" w:rsidRPr="00681465">
        <w:rPr>
          <w:rFonts w:ascii="PMingLiU" w:eastAsia="PMingLiU" w:hAnsi="PMingLiU" w:hint="eastAsia"/>
          <w:sz w:val="24"/>
          <w:szCs w:val="24"/>
        </w:rPr>
        <w:t>，用词不当</w:t>
      </w:r>
      <w:r w:rsidR="00133137" w:rsidRPr="00681465">
        <w:rPr>
          <w:rFonts w:ascii="PMingLiU" w:eastAsia="PMingLiU" w:hAnsi="PMingLiU" w:hint="eastAsia"/>
          <w:sz w:val="24"/>
          <w:szCs w:val="24"/>
        </w:rPr>
        <w:t>，</w:t>
      </w:r>
      <w:r w:rsidR="00E94969" w:rsidRPr="00681465">
        <w:rPr>
          <w:rFonts w:ascii="PMingLiU" w:eastAsia="PMingLiU" w:hAnsi="PMingLiU" w:hint="eastAsia"/>
          <w:sz w:val="24"/>
          <w:szCs w:val="24"/>
        </w:rPr>
        <w:t>回答</w:t>
      </w:r>
      <w:r w:rsidR="00D53D61" w:rsidRPr="00681465">
        <w:rPr>
          <w:rFonts w:ascii="PMingLiU" w:eastAsia="PMingLiU" w:hAnsi="PMingLiU" w:hint="eastAsia"/>
          <w:sz w:val="24"/>
          <w:szCs w:val="24"/>
        </w:rPr>
        <w:t>不</w:t>
      </w:r>
      <w:r w:rsidR="00741115" w:rsidRPr="00681465">
        <w:rPr>
          <w:rFonts w:ascii="PMingLiU" w:eastAsia="PMingLiU" w:hAnsi="PMingLiU" w:hint="eastAsia"/>
          <w:sz w:val="24"/>
          <w:szCs w:val="24"/>
        </w:rPr>
        <w:t>准确</w:t>
      </w:r>
      <w:r w:rsidR="00897226" w:rsidRPr="00681465">
        <w:rPr>
          <w:rFonts w:ascii="PMingLiU" w:eastAsia="PMingLiU" w:hAnsi="PMingLiU" w:hint="eastAsia"/>
          <w:sz w:val="24"/>
          <w:szCs w:val="24"/>
        </w:rPr>
        <w:t>，</w:t>
      </w:r>
      <w:r w:rsidR="00637E21" w:rsidRPr="00681465">
        <w:rPr>
          <w:rFonts w:ascii="PMingLiU" w:eastAsia="PMingLiU" w:hAnsi="PMingLiU" w:hint="eastAsia"/>
          <w:sz w:val="24"/>
          <w:szCs w:val="24"/>
        </w:rPr>
        <w:t>使</w:t>
      </w:r>
      <w:r w:rsidR="00897226" w:rsidRPr="00681465">
        <w:rPr>
          <w:rFonts w:ascii="PMingLiU" w:eastAsia="PMingLiU" w:hAnsi="PMingLiU" w:hint="eastAsia"/>
          <w:sz w:val="24"/>
          <w:szCs w:val="24"/>
        </w:rPr>
        <w:t>阁下</w:t>
      </w:r>
      <w:r w:rsidR="00637E21" w:rsidRPr="00681465">
        <w:rPr>
          <w:rFonts w:ascii="PMingLiU" w:eastAsia="PMingLiU" w:hAnsi="PMingLiU" w:hint="eastAsia"/>
          <w:sz w:val="24"/>
          <w:szCs w:val="24"/>
        </w:rPr>
        <w:t>未能掌握</w:t>
      </w:r>
      <w:r w:rsidR="001F61F7" w:rsidRPr="00681465">
        <w:rPr>
          <w:rFonts w:ascii="PMingLiU" w:eastAsia="PMingLiU" w:hAnsi="PMingLiU" w:hint="eastAsia"/>
          <w:sz w:val="24"/>
          <w:szCs w:val="24"/>
        </w:rPr>
        <w:t>友租</w:t>
      </w:r>
      <w:r w:rsidR="00637E21" w:rsidRPr="00681465">
        <w:rPr>
          <w:rFonts w:ascii="PMingLiU" w:eastAsia="PMingLiU" w:hAnsi="PMingLiU" w:hint="eastAsia"/>
          <w:sz w:val="24"/>
          <w:szCs w:val="24"/>
        </w:rPr>
        <w:t>app使用方法</w:t>
      </w:r>
      <w:r w:rsidR="00897226" w:rsidRPr="00681465">
        <w:rPr>
          <w:rFonts w:ascii="PMingLiU" w:eastAsia="PMingLiU" w:hAnsi="PMingLiU" w:hint="eastAsia"/>
          <w:sz w:val="24"/>
          <w:szCs w:val="24"/>
        </w:rPr>
        <w:t>的</w:t>
      </w:r>
      <w:r w:rsidR="00650BA4" w:rsidRPr="00681465">
        <w:rPr>
          <w:rFonts w:ascii="PMingLiU" w:eastAsia="PMingLiU" w:hAnsi="PMingLiU" w:hint="eastAsia"/>
          <w:sz w:val="24"/>
          <w:szCs w:val="24"/>
        </w:rPr>
        <w:t>不愉快经历</w:t>
      </w:r>
      <w:r w:rsidR="00C40798" w:rsidRPr="00681465">
        <w:rPr>
          <w:rFonts w:ascii="PMingLiU" w:eastAsia="PMingLiU" w:hAnsi="PMingLiU" w:hint="eastAsia"/>
          <w:sz w:val="24"/>
          <w:szCs w:val="24"/>
        </w:rPr>
        <w:t>，</w:t>
      </w:r>
      <w:r w:rsidR="00650BA4" w:rsidRPr="00681465">
        <w:rPr>
          <w:rFonts w:ascii="PMingLiU" w:eastAsia="PMingLiU" w:hAnsi="PMingLiU" w:hint="eastAsia"/>
          <w:sz w:val="24"/>
          <w:szCs w:val="24"/>
        </w:rPr>
        <w:t>本人深表歉意，</w:t>
      </w:r>
      <w:r w:rsidR="00E15329" w:rsidRPr="00681465">
        <w:rPr>
          <w:rFonts w:ascii="PMingLiU" w:eastAsia="PMingLiU" w:hAnsi="PMingLiU" w:hint="eastAsia"/>
          <w:sz w:val="24"/>
          <w:szCs w:val="24"/>
        </w:rPr>
        <w:t>并已于第一时间了解跟进，现特具函交代详情。</w:t>
      </w:r>
    </w:p>
    <w:p w14:paraId="089ABBB9" w14:textId="77777777" w:rsidR="00C3565D" w:rsidRPr="00681465" w:rsidRDefault="00C3565D" w:rsidP="00AC3343">
      <w:pPr>
        <w:ind w:firstLine="420"/>
        <w:rPr>
          <w:rFonts w:ascii="PMingLiU" w:eastAsia="PMingLiU" w:hAnsi="PMingLiU"/>
          <w:sz w:val="24"/>
          <w:szCs w:val="24"/>
        </w:rPr>
      </w:pPr>
    </w:p>
    <w:p w14:paraId="19C3CC5B" w14:textId="43A6DCFF" w:rsidR="00917FDD" w:rsidRPr="00681465" w:rsidRDefault="00BF0BB3" w:rsidP="00917FDD">
      <w:pPr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/>
          <w:sz w:val="24"/>
          <w:szCs w:val="24"/>
        </w:rPr>
        <w:tab/>
      </w:r>
      <w:r w:rsidRPr="00681465">
        <w:rPr>
          <w:rFonts w:ascii="PMingLiU" w:eastAsia="PMingLiU" w:hAnsi="PMingLiU" w:hint="eastAsia"/>
          <w:sz w:val="24"/>
          <w:szCs w:val="24"/>
        </w:rPr>
        <w:t>本公司欢迎任何</w:t>
      </w:r>
      <w:r w:rsidR="00737F7D" w:rsidRPr="00681465">
        <w:rPr>
          <w:rFonts w:ascii="PMingLiU" w:eastAsia="PMingLiU" w:hAnsi="PMingLiU" w:hint="eastAsia"/>
          <w:sz w:val="24"/>
          <w:szCs w:val="24"/>
        </w:rPr>
        <w:t>用户在遇到</w:t>
      </w:r>
      <w:r w:rsidR="000410AC" w:rsidRPr="00681465">
        <w:rPr>
          <w:rFonts w:ascii="PMingLiU" w:eastAsia="PMingLiU" w:hAnsi="PMingLiU" w:hint="eastAsia"/>
          <w:sz w:val="24"/>
          <w:szCs w:val="24"/>
        </w:rPr>
        <w:t>任何</w:t>
      </w:r>
      <w:r w:rsidR="00737F7D" w:rsidRPr="00681465">
        <w:rPr>
          <w:rFonts w:ascii="PMingLiU" w:eastAsia="PMingLiU" w:hAnsi="PMingLiU" w:hint="eastAsia"/>
          <w:sz w:val="24"/>
          <w:szCs w:val="24"/>
        </w:rPr>
        <w:t>产品使用相关问题时，向我们的</w:t>
      </w:r>
      <w:r w:rsidR="004A5C78" w:rsidRPr="00681465">
        <w:rPr>
          <w:rFonts w:ascii="PMingLiU" w:eastAsia="PMingLiU" w:hAnsi="PMingLiU" w:hint="eastAsia"/>
          <w:sz w:val="24"/>
          <w:szCs w:val="24"/>
        </w:rPr>
        <w:t>平台</w:t>
      </w:r>
      <w:r w:rsidR="00737F7D" w:rsidRPr="00681465">
        <w:rPr>
          <w:rFonts w:ascii="PMingLiU" w:eastAsia="PMingLiU" w:hAnsi="PMingLiU" w:hint="eastAsia"/>
          <w:sz w:val="24"/>
          <w:szCs w:val="24"/>
        </w:rPr>
        <w:t>客服寻求帮助</w:t>
      </w:r>
      <w:r w:rsidR="00681465" w:rsidRPr="00681465">
        <w:rPr>
          <w:rFonts w:ascii="PMingLiU" w:eastAsia="PMingLiU" w:hAnsi="PMingLiU" w:hint="eastAsia"/>
          <w:sz w:val="24"/>
          <w:szCs w:val="24"/>
        </w:rPr>
        <w:t>。</w:t>
      </w:r>
      <w:del w:id="0" w:author="LIANG, Shanshan [CLC]" w:date="2024-12-06T16:02:00Z" w16du:dateUtc="2024-12-06T08:02:00Z">
        <w:r w:rsidR="004D6081" w:rsidRPr="00681465" w:rsidDel="007E57F1">
          <w:rPr>
            <w:rFonts w:ascii="PMingLiU" w:eastAsia="PMingLiU" w:hAnsi="PMingLiU" w:hint="eastAsia"/>
            <w:sz w:val="24"/>
            <w:szCs w:val="24"/>
          </w:rPr>
          <w:delText>对于任何用户提出的意见</w:delText>
        </w:r>
        <w:r w:rsidR="00681465" w:rsidRPr="00681465" w:rsidDel="007E57F1">
          <w:rPr>
            <w:rFonts w:ascii="PMingLiU" w:eastAsia="PMingLiU" w:hAnsi="PMingLiU" w:hint="eastAsia"/>
            <w:sz w:val="24"/>
            <w:szCs w:val="24"/>
          </w:rPr>
          <w:delText>，</w:delText>
        </w:r>
        <w:r w:rsidR="004D6081" w:rsidRPr="00681465" w:rsidDel="007E57F1">
          <w:rPr>
            <w:rFonts w:ascii="PMingLiU" w:eastAsia="PMingLiU" w:hAnsi="PMingLiU" w:hint="eastAsia"/>
            <w:sz w:val="24"/>
            <w:szCs w:val="24"/>
          </w:rPr>
          <w:delText>本公司都会进行跟进，</w:delText>
        </w:r>
        <w:r w:rsidR="006F7E92" w:rsidRPr="00681465" w:rsidDel="007E57F1">
          <w:rPr>
            <w:rFonts w:ascii="PMingLiU" w:eastAsia="PMingLiU" w:hAnsi="PMingLiU" w:hint="eastAsia"/>
            <w:sz w:val="24"/>
            <w:szCs w:val="24"/>
          </w:rPr>
          <w:delText>旨</w:delText>
        </w:r>
        <w:r w:rsidR="004D6081" w:rsidRPr="00681465" w:rsidDel="007E57F1">
          <w:rPr>
            <w:rFonts w:ascii="PMingLiU" w:eastAsia="PMingLiU" w:hAnsi="PMingLiU" w:hint="eastAsia"/>
            <w:sz w:val="24"/>
            <w:szCs w:val="24"/>
          </w:rPr>
          <w:delText>为提供更好的用户体验。</w:delText>
        </w:r>
        <w:r w:rsidR="00895EE5" w:rsidRPr="00681465" w:rsidDel="007E57F1">
          <w:rPr>
            <w:rFonts w:ascii="PMingLiU" w:eastAsia="PMingLiU" w:hAnsi="PMingLiU" w:hint="eastAsia"/>
            <w:sz w:val="24"/>
            <w:szCs w:val="24"/>
          </w:rPr>
          <w:delText>同时</w:delText>
        </w:r>
      </w:del>
      <w:r w:rsidR="00895EE5" w:rsidRPr="00681465">
        <w:rPr>
          <w:rFonts w:ascii="PMingLiU" w:eastAsia="PMingLiU" w:hAnsi="PMingLiU" w:hint="eastAsia"/>
          <w:sz w:val="24"/>
          <w:szCs w:val="24"/>
        </w:rPr>
        <w:t>基于《</w:t>
      </w:r>
      <w:r w:rsidR="004D6081" w:rsidRPr="00681465">
        <w:rPr>
          <w:rFonts w:ascii="PMingLiU" w:eastAsia="PMingLiU" w:hAnsi="PMingLiU" w:hint="eastAsia"/>
          <w:sz w:val="24"/>
          <w:szCs w:val="24"/>
        </w:rPr>
        <w:t>红磡</w:t>
      </w:r>
      <w:r w:rsidR="00895EE5" w:rsidRPr="00681465">
        <w:rPr>
          <w:rFonts w:ascii="PMingLiU" w:eastAsia="PMingLiU" w:hAnsi="PMingLiU" w:hint="eastAsia"/>
          <w:sz w:val="24"/>
          <w:szCs w:val="24"/>
        </w:rPr>
        <w:t>友租职员</w:t>
      </w:r>
      <w:r w:rsidR="00B47D68" w:rsidRPr="00681465">
        <w:rPr>
          <w:rFonts w:ascii="PMingLiU" w:eastAsia="PMingLiU" w:hAnsi="PMingLiU" w:hint="eastAsia"/>
          <w:sz w:val="24"/>
          <w:szCs w:val="24"/>
        </w:rPr>
        <w:t>守则</w:t>
      </w:r>
      <w:r w:rsidR="00895EE5" w:rsidRPr="00681465">
        <w:rPr>
          <w:rFonts w:ascii="PMingLiU" w:eastAsia="PMingLiU" w:hAnsi="PMingLiU" w:hint="eastAsia"/>
          <w:sz w:val="24"/>
          <w:szCs w:val="24"/>
        </w:rPr>
        <w:t>》</w:t>
      </w:r>
      <w:r w:rsidR="00B47D68" w:rsidRPr="00681465">
        <w:rPr>
          <w:rFonts w:ascii="PMingLiU" w:eastAsia="PMingLiU" w:hAnsi="PMingLiU" w:hint="eastAsia"/>
          <w:sz w:val="24"/>
          <w:szCs w:val="24"/>
        </w:rPr>
        <w:t>，任何职员</w:t>
      </w:r>
      <w:del w:id="1" w:author="LIANG, Shanshan [CLC]" w:date="2024-12-06T16:02:00Z" w16du:dateUtc="2024-12-06T08:02:00Z">
        <w:r w:rsidR="00B47D68" w:rsidRPr="00681465" w:rsidDel="007E57F1">
          <w:rPr>
            <w:rFonts w:ascii="PMingLiU" w:eastAsia="PMingLiU" w:hAnsi="PMingLiU" w:hint="eastAsia"/>
            <w:sz w:val="24"/>
            <w:szCs w:val="24"/>
          </w:rPr>
          <w:delText>，无论职位</w:delText>
        </w:r>
        <w:r w:rsidR="00017011" w:rsidRPr="00681465" w:rsidDel="007E57F1">
          <w:rPr>
            <w:rFonts w:ascii="PMingLiU" w:eastAsia="PMingLiU" w:hAnsi="PMingLiU" w:hint="eastAsia"/>
            <w:sz w:val="24"/>
            <w:szCs w:val="24"/>
          </w:rPr>
          <w:delText>高低</w:delText>
        </w:r>
        <w:r w:rsidR="00B47D68" w:rsidRPr="00681465" w:rsidDel="007E57F1">
          <w:rPr>
            <w:rFonts w:ascii="PMingLiU" w:eastAsia="PMingLiU" w:hAnsi="PMingLiU" w:hint="eastAsia"/>
            <w:sz w:val="24"/>
            <w:szCs w:val="24"/>
          </w:rPr>
          <w:delText>，</w:delText>
        </w:r>
      </w:del>
      <w:r w:rsidR="00B47D68" w:rsidRPr="00681465">
        <w:rPr>
          <w:rFonts w:ascii="PMingLiU" w:eastAsia="PMingLiU" w:hAnsi="PMingLiU" w:hint="eastAsia"/>
          <w:sz w:val="24"/>
          <w:szCs w:val="24"/>
        </w:rPr>
        <w:t>都有</w:t>
      </w:r>
      <w:r w:rsidR="00B30475" w:rsidRPr="00681465">
        <w:rPr>
          <w:rFonts w:ascii="PMingLiU" w:eastAsia="PMingLiU" w:hAnsi="PMingLiU" w:hint="eastAsia"/>
          <w:sz w:val="24"/>
          <w:szCs w:val="24"/>
        </w:rPr>
        <w:t>责任耐心回答</w:t>
      </w:r>
      <w:ins w:id="2" w:author="LIANG, Shanshan [CLC]" w:date="2024-12-06T16:02:00Z" w16du:dateUtc="2024-12-06T08:02:00Z">
        <w:r w:rsidR="007E57F1">
          <w:rPr>
            <w:rFonts w:asciiTheme="minorEastAsia" w:hAnsiTheme="minorEastAsia" w:hint="eastAsia"/>
            <w:sz w:val="24"/>
            <w:szCs w:val="24"/>
          </w:rPr>
          <w:t>用戶問題，</w:t>
        </w:r>
      </w:ins>
      <w:del w:id="3" w:author="LIANG, Shanshan [CLC]" w:date="2024-12-06T16:02:00Z" w16du:dateUtc="2024-12-06T08:02:00Z">
        <w:r w:rsidR="00B30475" w:rsidRPr="00681465" w:rsidDel="007E57F1">
          <w:rPr>
            <w:rFonts w:ascii="PMingLiU" w:eastAsia="PMingLiU" w:hAnsi="PMingLiU" w:hint="eastAsia"/>
            <w:sz w:val="24"/>
            <w:szCs w:val="24"/>
          </w:rPr>
          <w:delText>并</w:delText>
        </w:r>
      </w:del>
      <w:r w:rsidR="00B47D68" w:rsidRPr="00681465">
        <w:rPr>
          <w:rFonts w:ascii="PMingLiU" w:eastAsia="PMingLiU" w:hAnsi="PMingLiU" w:hint="eastAsia"/>
          <w:sz w:val="24"/>
          <w:szCs w:val="24"/>
        </w:rPr>
        <w:t>协助</w:t>
      </w:r>
      <w:r w:rsidR="00F2511D" w:rsidRPr="00681465">
        <w:rPr>
          <w:rFonts w:ascii="PMingLiU" w:eastAsia="PMingLiU" w:hAnsi="PMingLiU" w:hint="eastAsia"/>
          <w:sz w:val="24"/>
          <w:szCs w:val="24"/>
        </w:rPr>
        <w:t>用户</w:t>
      </w:r>
      <w:r w:rsidR="00B30475" w:rsidRPr="00681465">
        <w:rPr>
          <w:rFonts w:ascii="PMingLiU" w:eastAsia="PMingLiU" w:hAnsi="PMingLiU" w:hint="eastAsia"/>
          <w:sz w:val="24"/>
          <w:szCs w:val="24"/>
        </w:rPr>
        <w:t>了解</w:t>
      </w:r>
      <w:r w:rsidR="00F2511D" w:rsidRPr="00681465">
        <w:rPr>
          <w:rFonts w:ascii="PMingLiU" w:eastAsia="PMingLiU" w:hAnsi="PMingLiU" w:hint="eastAsia"/>
          <w:sz w:val="24"/>
          <w:szCs w:val="24"/>
        </w:rPr>
        <w:t>我们产品</w:t>
      </w:r>
      <w:r w:rsidR="00B30475" w:rsidRPr="00681465">
        <w:rPr>
          <w:rFonts w:ascii="PMingLiU" w:eastAsia="PMingLiU" w:hAnsi="PMingLiU" w:hint="eastAsia"/>
          <w:sz w:val="24"/>
          <w:szCs w:val="24"/>
        </w:rPr>
        <w:t>。</w:t>
      </w:r>
      <w:r w:rsidR="006F7E92" w:rsidRPr="00681465">
        <w:rPr>
          <w:rFonts w:ascii="PMingLiU" w:eastAsia="PMingLiU" w:hAnsi="PMingLiU" w:hint="eastAsia"/>
          <w:sz w:val="24"/>
          <w:szCs w:val="24"/>
        </w:rPr>
        <w:t xml:space="preserve"> </w:t>
      </w:r>
      <w:r w:rsidR="00B30475" w:rsidRPr="00681465">
        <w:rPr>
          <w:rFonts w:ascii="PMingLiU" w:eastAsia="PMingLiU" w:hAnsi="PMingLiU" w:hint="eastAsia"/>
          <w:sz w:val="24"/>
          <w:szCs w:val="24"/>
        </w:rPr>
        <w:t>本公司职员未能以恰当</w:t>
      </w:r>
      <w:r w:rsidR="00681465" w:rsidRPr="00681465">
        <w:rPr>
          <w:rFonts w:ascii="PMingLiU" w:eastAsia="PMingLiU" w:hAnsi="PMingLiU" w:hint="eastAsia"/>
          <w:sz w:val="24"/>
          <w:szCs w:val="24"/>
        </w:rPr>
        <w:t>的</w:t>
      </w:r>
      <w:r w:rsidR="00B30475" w:rsidRPr="00681465">
        <w:rPr>
          <w:rFonts w:ascii="PMingLiU" w:eastAsia="PMingLiU" w:hAnsi="PMingLiU" w:hint="eastAsia"/>
          <w:sz w:val="24"/>
          <w:szCs w:val="24"/>
        </w:rPr>
        <w:t>语气</w:t>
      </w:r>
      <w:r w:rsidR="002C063F" w:rsidRPr="00681465">
        <w:rPr>
          <w:rFonts w:ascii="PMingLiU" w:eastAsia="PMingLiU" w:hAnsi="PMingLiU" w:hint="eastAsia"/>
          <w:sz w:val="24"/>
          <w:szCs w:val="24"/>
        </w:rPr>
        <w:t>和态度帮助用户，实属不当。本公司</w:t>
      </w:r>
      <w:r w:rsidR="0032798D" w:rsidRPr="00681465">
        <w:rPr>
          <w:rFonts w:ascii="PMingLiU" w:eastAsia="PMingLiU" w:hAnsi="PMingLiU" w:hint="eastAsia"/>
          <w:sz w:val="24"/>
          <w:szCs w:val="24"/>
        </w:rPr>
        <w:t>已训示该职员，要求其遵守规定并改善服务态度。</w:t>
      </w:r>
    </w:p>
    <w:p w14:paraId="5C4B73FF" w14:textId="77777777" w:rsidR="00C3565D" w:rsidRPr="00681465" w:rsidRDefault="00C3565D" w:rsidP="00917FDD">
      <w:pPr>
        <w:rPr>
          <w:rFonts w:ascii="PMingLiU" w:eastAsia="PMingLiU" w:hAnsi="PMingLiU"/>
          <w:sz w:val="24"/>
          <w:szCs w:val="24"/>
        </w:rPr>
      </w:pPr>
    </w:p>
    <w:p w14:paraId="078387B3" w14:textId="72C5DA92" w:rsidR="00917FDD" w:rsidRDefault="0032798D" w:rsidP="00917FDD">
      <w:pPr>
        <w:rPr>
          <w:rFonts w:ascii="PMingLiU" w:hAnsi="PMingLiU"/>
          <w:sz w:val="24"/>
          <w:szCs w:val="24"/>
        </w:rPr>
      </w:pPr>
      <w:r w:rsidRPr="00681465">
        <w:rPr>
          <w:rFonts w:ascii="PMingLiU" w:eastAsia="PMingLiU" w:hAnsi="PMingLiU"/>
          <w:sz w:val="24"/>
          <w:szCs w:val="24"/>
        </w:rPr>
        <w:tab/>
      </w:r>
      <w:r w:rsidRPr="00681465">
        <w:rPr>
          <w:rFonts w:ascii="PMingLiU" w:eastAsia="PMingLiU" w:hAnsi="PMingLiU" w:hint="eastAsia"/>
          <w:sz w:val="24"/>
          <w:szCs w:val="24"/>
        </w:rPr>
        <w:t>对于阁下</w:t>
      </w:r>
      <w:r w:rsidR="00681465" w:rsidRPr="00681465">
        <w:rPr>
          <w:rFonts w:ascii="PMingLiU" w:eastAsia="PMingLiU" w:hAnsi="PMingLiU" w:hint="eastAsia"/>
          <w:sz w:val="24"/>
          <w:szCs w:val="24"/>
        </w:rPr>
        <w:t>因本公司客服态度和描述不当，</w:t>
      </w:r>
      <w:r w:rsidRPr="00681465">
        <w:rPr>
          <w:rFonts w:ascii="PMingLiU" w:eastAsia="PMingLiU" w:hAnsi="PMingLiU" w:hint="eastAsia"/>
          <w:sz w:val="24"/>
          <w:szCs w:val="24"/>
        </w:rPr>
        <w:t>未能</w:t>
      </w:r>
      <w:r w:rsidR="00EB707B" w:rsidRPr="00681465">
        <w:rPr>
          <w:rFonts w:ascii="PMingLiU" w:eastAsia="PMingLiU" w:hAnsi="PMingLiU" w:hint="eastAsia"/>
          <w:sz w:val="24"/>
          <w:szCs w:val="24"/>
        </w:rPr>
        <w:t>了解</w:t>
      </w:r>
      <w:r w:rsidR="008123E6" w:rsidRPr="00681465">
        <w:rPr>
          <w:rFonts w:ascii="PMingLiU" w:eastAsia="PMingLiU" w:hAnsi="PMingLiU" w:hint="eastAsia"/>
          <w:sz w:val="24"/>
          <w:szCs w:val="24"/>
        </w:rPr>
        <w:t>并掌握友租app的使用方法</w:t>
      </w:r>
      <w:r w:rsidR="00681465" w:rsidRPr="00681465">
        <w:rPr>
          <w:rFonts w:ascii="PMingLiU" w:eastAsia="PMingLiU" w:hAnsi="PMingLiU" w:hint="eastAsia"/>
          <w:sz w:val="24"/>
          <w:szCs w:val="24"/>
        </w:rPr>
        <w:t>，</w:t>
      </w:r>
      <w:r w:rsidR="00DE5D4E" w:rsidRPr="00681465">
        <w:rPr>
          <w:rFonts w:ascii="PMingLiU" w:eastAsia="PMingLiU" w:hAnsi="PMingLiU" w:hint="eastAsia"/>
          <w:sz w:val="24"/>
          <w:szCs w:val="24"/>
        </w:rPr>
        <w:t>耽误了阁下寻找室友和租房的进程</w:t>
      </w:r>
      <w:r w:rsidR="00871F4B" w:rsidRPr="00681465">
        <w:rPr>
          <w:rFonts w:ascii="PMingLiU" w:eastAsia="PMingLiU" w:hAnsi="PMingLiU" w:hint="eastAsia"/>
          <w:sz w:val="24"/>
          <w:szCs w:val="24"/>
        </w:rPr>
        <w:t>，本人代表红磡友租有限公司</w:t>
      </w:r>
      <w:r w:rsidR="00F406CF" w:rsidRPr="00681465">
        <w:rPr>
          <w:rFonts w:ascii="PMingLiU" w:eastAsia="PMingLiU" w:hAnsi="PMingLiU" w:hint="eastAsia"/>
          <w:sz w:val="24"/>
          <w:szCs w:val="24"/>
        </w:rPr>
        <w:t>向您致歉</w:t>
      </w:r>
      <w:ins w:id="4" w:author="LIANG, Shanshan [CLC]" w:date="2024-12-06T16:02:00Z" w16du:dateUtc="2024-12-06T08:02:00Z">
        <w:r w:rsidR="007E57F1">
          <w:rPr>
            <w:rFonts w:asciiTheme="minorEastAsia" w:hAnsiTheme="minorEastAsia" w:hint="eastAsia"/>
            <w:sz w:val="24"/>
            <w:szCs w:val="24"/>
          </w:rPr>
          <w:t>，</w:t>
        </w:r>
      </w:ins>
      <w:r w:rsidR="0082710A" w:rsidRPr="00681465">
        <w:rPr>
          <w:rFonts w:ascii="PMingLiU" w:eastAsia="PMingLiU" w:hAnsi="PMingLiU" w:hint="eastAsia"/>
          <w:sz w:val="24"/>
          <w:szCs w:val="24"/>
        </w:rPr>
        <w:t>并</w:t>
      </w:r>
      <w:r w:rsidR="00313A90" w:rsidRPr="00681465">
        <w:rPr>
          <w:rFonts w:ascii="PMingLiU" w:eastAsia="PMingLiU" w:hAnsi="PMingLiU"/>
          <w:sz w:val="24"/>
          <w:szCs w:val="24"/>
        </w:rPr>
        <w:t>特赠送您</w:t>
      </w:r>
      <w:r w:rsidR="00683F95" w:rsidRPr="00681465">
        <w:rPr>
          <w:rFonts w:ascii="PMingLiU" w:eastAsia="PMingLiU" w:hAnsi="PMingLiU" w:hint="eastAsia"/>
          <w:sz w:val="24"/>
          <w:szCs w:val="24"/>
        </w:rPr>
        <w:t>一</w:t>
      </w:r>
      <w:r w:rsidR="00313A90" w:rsidRPr="00681465">
        <w:rPr>
          <w:rFonts w:ascii="PMingLiU" w:eastAsia="PMingLiU" w:hAnsi="PMingLiU"/>
          <w:sz w:val="24"/>
          <w:szCs w:val="24"/>
        </w:rPr>
        <w:t>张</w:t>
      </w:r>
      <w:r w:rsidR="0084386A" w:rsidRPr="00681465">
        <w:rPr>
          <w:rFonts w:ascii="PMingLiU" w:eastAsia="PMingLiU" w:hAnsi="PMingLiU" w:hint="eastAsia"/>
          <w:sz w:val="24"/>
          <w:szCs w:val="24"/>
        </w:rPr>
        <w:t>友租app的</w:t>
      </w:r>
      <w:r w:rsidR="00313A90" w:rsidRPr="00681465">
        <w:rPr>
          <w:rFonts w:ascii="PMingLiU" w:eastAsia="PMingLiU" w:hAnsi="PMingLiU"/>
          <w:sz w:val="24"/>
          <w:szCs w:val="24"/>
        </w:rPr>
        <w:t>免费室友匹配券</w:t>
      </w:r>
      <w:r w:rsidR="00683F95" w:rsidRPr="00681465">
        <w:rPr>
          <w:rFonts w:ascii="PMingLiU" w:eastAsia="PMingLiU" w:hAnsi="PMingLiU"/>
          <w:sz w:val="24"/>
          <w:szCs w:val="24"/>
        </w:rPr>
        <w:t>聊表心意</w:t>
      </w:r>
      <w:r w:rsidR="00313A90" w:rsidRPr="00681465">
        <w:rPr>
          <w:rFonts w:ascii="PMingLiU" w:eastAsia="PMingLiU" w:hAnsi="PMingLiU" w:hint="eastAsia"/>
          <w:sz w:val="24"/>
          <w:szCs w:val="24"/>
        </w:rPr>
        <w:t xml:space="preserve">。 </w:t>
      </w:r>
      <w:r w:rsidR="00F406CF" w:rsidRPr="00681465">
        <w:rPr>
          <w:rFonts w:ascii="PMingLiU" w:eastAsia="PMingLiU" w:hAnsi="PMingLiU" w:hint="eastAsia"/>
          <w:sz w:val="24"/>
          <w:szCs w:val="24"/>
        </w:rPr>
        <w:t>如阁下需要</w:t>
      </w:r>
      <w:r w:rsidR="00B9655A" w:rsidRPr="00681465">
        <w:rPr>
          <w:rFonts w:ascii="PMingLiU" w:eastAsia="PMingLiU" w:hAnsi="PMingLiU" w:hint="eastAsia"/>
          <w:sz w:val="24"/>
          <w:szCs w:val="24"/>
        </w:rPr>
        <w:t>，我们乐意</w:t>
      </w:r>
      <w:r w:rsidR="00C85904" w:rsidRPr="00681465">
        <w:rPr>
          <w:rFonts w:ascii="PMingLiU" w:eastAsia="PMingLiU" w:hAnsi="PMingLiU" w:hint="eastAsia"/>
          <w:sz w:val="24"/>
          <w:szCs w:val="24"/>
        </w:rPr>
        <w:t>于今日内</w:t>
      </w:r>
      <w:r w:rsidR="00B9655A" w:rsidRPr="00681465">
        <w:rPr>
          <w:rFonts w:ascii="PMingLiU" w:eastAsia="PMingLiU" w:hAnsi="PMingLiU" w:hint="eastAsia"/>
          <w:sz w:val="24"/>
          <w:szCs w:val="24"/>
        </w:rPr>
        <w:t>为您</w:t>
      </w:r>
      <w:r w:rsidR="006108A7" w:rsidRPr="00681465">
        <w:rPr>
          <w:rFonts w:ascii="PMingLiU" w:eastAsia="PMingLiU" w:hAnsi="PMingLiU" w:hint="eastAsia"/>
          <w:sz w:val="24"/>
          <w:szCs w:val="24"/>
        </w:rPr>
        <w:t>安排一位专属客服对</w:t>
      </w:r>
      <w:r w:rsidR="00CC3E08" w:rsidRPr="00681465">
        <w:rPr>
          <w:rFonts w:ascii="PMingLiU" w:eastAsia="PMingLiU" w:hAnsi="PMingLiU" w:hint="eastAsia"/>
          <w:sz w:val="24"/>
          <w:szCs w:val="24"/>
        </w:rPr>
        <w:t>您的现有问题进行解答</w:t>
      </w:r>
      <w:r w:rsidR="00017011" w:rsidRPr="00681465">
        <w:rPr>
          <w:rFonts w:ascii="PMingLiU" w:eastAsia="PMingLiU" w:hAnsi="PMingLiU" w:hint="eastAsia"/>
          <w:sz w:val="24"/>
          <w:szCs w:val="24"/>
        </w:rPr>
        <w:t>并</w:t>
      </w:r>
      <w:r w:rsidR="00B9655A" w:rsidRPr="00681465">
        <w:rPr>
          <w:rFonts w:ascii="PMingLiU" w:eastAsia="PMingLiU" w:hAnsi="PMingLiU" w:hint="eastAsia"/>
          <w:sz w:val="24"/>
          <w:szCs w:val="24"/>
        </w:rPr>
        <w:t>提供一份</w:t>
      </w:r>
      <w:r w:rsidR="00E71455" w:rsidRPr="00681465">
        <w:rPr>
          <w:rFonts w:ascii="PMingLiU" w:eastAsia="PMingLiU" w:hAnsi="PMingLiU" w:hint="eastAsia"/>
          <w:sz w:val="24"/>
          <w:szCs w:val="24"/>
        </w:rPr>
        <w:t>友租app使用指引视频以供您参阅。</w:t>
      </w:r>
    </w:p>
    <w:p w14:paraId="0F61EB2B" w14:textId="77777777" w:rsidR="00221BB3" w:rsidRPr="00221BB3" w:rsidRDefault="00221BB3" w:rsidP="00917FDD">
      <w:pPr>
        <w:rPr>
          <w:rFonts w:ascii="PMingLiU" w:hAnsi="PMingLiU"/>
          <w:sz w:val="24"/>
          <w:szCs w:val="24"/>
        </w:rPr>
      </w:pPr>
    </w:p>
    <w:p w14:paraId="5BF9A0EB" w14:textId="6DCEE571" w:rsidR="00917FDD" w:rsidRPr="00221BB3" w:rsidRDefault="00221BB3" w:rsidP="00221BB3">
      <w:pPr>
        <w:ind w:firstLine="420"/>
        <w:rPr>
          <w:rFonts w:ascii="PMingLiU" w:hAnsi="PMingLiU"/>
          <w:sz w:val="24"/>
          <w:szCs w:val="24"/>
        </w:rPr>
      </w:pPr>
      <w:r w:rsidRPr="00221BB3">
        <w:rPr>
          <w:rFonts w:ascii="PMingLiU" w:eastAsia="PMingLiU" w:hAnsi="PMingLiU" w:hint="eastAsia"/>
          <w:sz w:val="24"/>
          <w:szCs w:val="24"/>
        </w:rPr>
        <w:t>再次感谢您对本公司的支持和宝贵的意见。</w:t>
      </w:r>
      <w:r w:rsidR="00917FDD" w:rsidRPr="00681465">
        <w:rPr>
          <w:rFonts w:ascii="PMingLiU" w:eastAsia="PMingLiU" w:hAnsi="PMingLiU"/>
          <w:sz w:val="24"/>
          <w:szCs w:val="24"/>
        </w:rPr>
        <w:t>如有任何查询或需</w:t>
      </w:r>
      <w:r w:rsidR="00917FDD" w:rsidRPr="00681465">
        <w:rPr>
          <w:rFonts w:ascii="PMingLiU" w:eastAsia="PMingLiU" w:hAnsi="PMingLiU" w:hint="eastAsia"/>
          <w:sz w:val="24"/>
          <w:szCs w:val="24"/>
        </w:rPr>
        <w:t>本人效劳之处</w:t>
      </w:r>
      <w:r w:rsidR="00917FDD" w:rsidRPr="00681465">
        <w:rPr>
          <w:rFonts w:ascii="PMingLiU" w:eastAsia="PMingLiU" w:hAnsi="PMingLiU"/>
          <w:sz w:val="24"/>
          <w:szCs w:val="24"/>
        </w:rPr>
        <w:t>，请</w:t>
      </w:r>
      <w:r w:rsidR="00917FDD" w:rsidRPr="00681465">
        <w:rPr>
          <w:rFonts w:ascii="PMingLiU" w:eastAsia="PMingLiU" w:hAnsi="PMingLiU" w:hint="eastAsia"/>
          <w:sz w:val="24"/>
          <w:szCs w:val="24"/>
        </w:rPr>
        <w:t>赐电</w:t>
      </w:r>
      <w:r w:rsidR="00917FDD" w:rsidRPr="00681465">
        <w:rPr>
          <w:rFonts w:ascii="PMingLiU" w:eastAsia="PMingLiU" w:hAnsi="PMingLiU"/>
          <w:sz w:val="24"/>
          <w:szCs w:val="24"/>
        </w:rPr>
        <w:t>94714709与</w:t>
      </w:r>
      <w:r w:rsidR="00917FDD" w:rsidRPr="00681465">
        <w:rPr>
          <w:rFonts w:ascii="PMingLiU" w:eastAsia="PMingLiU" w:hAnsi="PMingLiU" w:hint="eastAsia"/>
          <w:sz w:val="24"/>
          <w:szCs w:val="24"/>
        </w:rPr>
        <w:t>本人联络</w:t>
      </w:r>
      <w:r w:rsidR="00917FDD" w:rsidRPr="00681465">
        <w:rPr>
          <w:rFonts w:ascii="PMingLiU" w:eastAsia="PMingLiU" w:hAnsi="PMingLiU"/>
          <w:sz w:val="24"/>
          <w:szCs w:val="24"/>
        </w:rPr>
        <w:t>。</w:t>
      </w:r>
      <w:r w:rsidR="00917FDD" w:rsidRPr="00815FD0">
        <w:rPr>
          <w:rFonts w:ascii="PMingLiU" w:eastAsia="PMingLiU" w:hAnsi="PMingLiU"/>
          <w:sz w:val="24"/>
          <w:szCs w:val="24"/>
        </w:rPr>
        <w:t>我</w:t>
      </w:r>
      <w:r w:rsidR="000E2C2A" w:rsidRPr="00815FD0">
        <w:rPr>
          <w:rFonts w:ascii="PMingLiU" w:eastAsia="PMingLiU" w:hAnsi="PMingLiU" w:hint="eastAsia"/>
          <w:sz w:val="24"/>
          <w:szCs w:val="24"/>
        </w:rPr>
        <w:t>们</w:t>
      </w:r>
      <w:r w:rsidR="00081C94" w:rsidRPr="00815FD0">
        <w:rPr>
          <w:rFonts w:ascii="PMingLiU" w:eastAsia="PMingLiU" w:hAnsi="PMingLiU" w:hint="eastAsia"/>
          <w:sz w:val="24"/>
          <w:szCs w:val="24"/>
        </w:rPr>
        <w:t>会</w:t>
      </w:r>
      <w:r w:rsidR="00815FD0" w:rsidRPr="00815FD0">
        <w:rPr>
          <w:rFonts w:ascii="PMingLiU" w:eastAsia="PMingLiU" w:hAnsi="PMingLiU" w:hint="eastAsia"/>
          <w:sz w:val="24"/>
          <w:szCs w:val="24"/>
        </w:rPr>
        <w:t>24小时</w:t>
      </w:r>
      <w:r w:rsidR="00917FDD" w:rsidRPr="00815FD0">
        <w:rPr>
          <w:rFonts w:ascii="PMingLiU" w:eastAsia="PMingLiU" w:hAnsi="PMingLiU"/>
          <w:sz w:val="24"/>
          <w:szCs w:val="24"/>
        </w:rPr>
        <w:t>竭诚为</w:t>
      </w:r>
      <w:r w:rsidR="00D61A66" w:rsidRPr="00815FD0">
        <w:rPr>
          <w:rFonts w:ascii="PMingLiU" w:eastAsia="PMingLiU" w:hAnsi="PMingLiU" w:hint="eastAsia"/>
          <w:sz w:val="24"/>
          <w:szCs w:val="24"/>
        </w:rPr>
        <w:t>您</w:t>
      </w:r>
      <w:r w:rsidR="00917FDD" w:rsidRPr="00815FD0">
        <w:rPr>
          <w:rFonts w:ascii="PMingLiU" w:eastAsia="PMingLiU" w:hAnsi="PMingLiU"/>
          <w:sz w:val="24"/>
          <w:szCs w:val="24"/>
        </w:rPr>
        <w:t>提供优质服务。</w:t>
      </w:r>
    </w:p>
    <w:p w14:paraId="129F40EE" w14:textId="77777777" w:rsidR="00917FDD" w:rsidRPr="00681465" w:rsidRDefault="00917FDD" w:rsidP="00221BB3">
      <w:pPr>
        <w:ind w:firstLine="420"/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lastRenderedPageBreak/>
        <w:t>敬颂</w:t>
      </w:r>
    </w:p>
    <w:p w14:paraId="028AA330" w14:textId="667D476C" w:rsidR="00917FDD" w:rsidRPr="00681465" w:rsidRDefault="00917FDD" w:rsidP="00917FDD">
      <w:pPr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尊安</w:t>
      </w:r>
    </w:p>
    <w:p w14:paraId="1BA308CF" w14:textId="77777777" w:rsidR="00917FDD" w:rsidRPr="00681465" w:rsidRDefault="00917FDD" w:rsidP="00917FDD">
      <w:pPr>
        <w:jc w:val="righ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红磡友租有限公司经理</w:t>
      </w:r>
    </w:p>
    <w:p w14:paraId="5895B2A9" w14:textId="77777777" w:rsidR="00917FDD" w:rsidRPr="00681465" w:rsidRDefault="00917FDD" w:rsidP="00917FDD">
      <w:pPr>
        <w:jc w:val="righ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/>
          <w:sz w:val="24"/>
          <w:szCs w:val="24"/>
        </w:rPr>
        <w:t>Signature</w:t>
      </w:r>
    </w:p>
    <w:p w14:paraId="01F3D67D" w14:textId="77777777" w:rsidR="00917FDD" w:rsidRPr="00681465" w:rsidRDefault="00917FDD" w:rsidP="00917FDD">
      <w:pPr>
        <w:jc w:val="righ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朱金顺谨启</w:t>
      </w:r>
    </w:p>
    <w:p w14:paraId="02782BC4" w14:textId="5422FD2E" w:rsidR="00917FDD" w:rsidRPr="00681465" w:rsidRDefault="00917FDD" w:rsidP="00917FDD">
      <w:pPr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202</w:t>
      </w:r>
      <w:r w:rsidR="00663849" w:rsidRPr="00681465">
        <w:rPr>
          <w:rFonts w:ascii="PMingLiU" w:eastAsia="PMingLiU" w:hAnsi="PMingLiU" w:hint="eastAsia"/>
          <w:sz w:val="24"/>
          <w:szCs w:val="24"/>
        </w:rPr>
        <w:t>4</w:t>
      </w:r>
      <w:r w:rsidRPr="00681465">
        <w:rPr>
          <w:rFonts w:ascii="PMingLiU" w:eastAsia="PMingLiU" w:hAnsi="PMingLiU" w:hint="eastAsia"/>
          <w:sz w:val="24"/>
          <w:szCs w:val="24"/>
        </w:rPr>
        <w:t>年</w:t>
      </w:r>
      <w:r w:rsidR="00D61A66" w:rsidRPr="00681465">
        <w:rPr>
          <w:rFonts w:ascii="PMingLiU" w:eastAsia="PMingLiU" w:hAnsi="PMingLiU" w:hint="eastAsia"/>
          <w:sz w:val="24"/>
          <w:szCs w:val="24"/>
        </w:rPr>
        <w:t>11</w:t>
      </w:r>
      <w:r w:rsidRPr="00681465">
        <w:rPr>
          <w:rFonts w:ascii="PMingLiU" w:eastAsia="PMingLiU" w:hAnsi="PMingLiU" w:hint="eastAsia"/>
          <w:sz w:val="24"/>
          <w:szCs w:val="24"/>
        </w:rPr>
        <w:t>月</w:t>
      </w:r>
      <w:r w:rsidR="00D61A66" w:rsidRPr="00681465">
        <w:rPr>
          <w:rFonts w:ascii="PMingLiU" w:eastAsia="PMingLiU" w:hAnsi="PMingLiU" w:hint="eastAsia"/>
          <w:sz w:val="24"/>
          <w:szCs w:val="24"/>
        </w:rPr>
        <w:t>28</w:t>
      </w:r>
      <w:r w:rsidRPr="00681465">
        <w:rPr>
          <w:rFonts w:ascii="PMingLiU" w:eastAsia="PMingLiU" w:hAnsi="PMingLiU" w:hint="eastAsia"/>
          <w:sz w:val="24"/>
          <w:szCs w:val="24"/>
        </w:rPr>
        <w:t>日</w:t>
      </w:r>
    </w:p>
    <w:p w14:paraId="5733B414" w14:textId="77777777" w:rsidR="00917FDD" w:rsidRPr="00D94476" w:rsidRDefault="00917FDD" w:rsidP="00917FDD">
      <w:pPr>
        <w:jc w:val="left"/>
        <w:rPr>
          <w:rFonts w:ascii="PMingLiU" w:eastAsia="PMingLiU" w:hAnsi="PMingLiU"/>
          <w:sz w:val="28"/>
          <w:szCs w:val="28"/>
        </w:rPr>
      </w:pPr>
    </w:p>
    <w:p w14:paraId="759044BD" w14:textId="77777777" w:rsidR="00917FDD" w:rsidRPr="00D94476" w:rsidRDefault="00917FDD" w:rsidP="00917FDD">
      <w:pPr>
        <w:jc w:val="left"/>
        <w:rPr>
          <w:rFonts w:ascii="PMingLiU" w:eastAsia="PMingLiU" w:hAnsi="PMingLiU"/>
          <w:sz w:val="28"/>
          <w:szCs w:val="28"/>
        </w:rPr>
      </w:pPr>
    </w:p>
    <w:p w14:paraId="3AAA0B49" w14:textId="77777777" w:rsidR="00917FDD" w:rsidRPr="00D94476" w:rsidRDefault="00917FDD" w:rsidP="00917FDD">
      <w:pPr>
        <w:rPr>
          <w:rFonts w:ascii="PMingLiU" w:eastAsia="PMingLiU" w:hAnsi="PMingLiU"/>
          <w:sz w:val="24"/>
          <w:szCs w:val="24"/>
        </w:rPr>
      </w:pPr>
      <w:r w:rsidRPr="00D94476">
        <w:rPr>
          <w:rFonts w:ascii="PMingLiU" w:eastAsia="PMingLiU" w:hAnsi="PMingLiU"/>
          <w:sz w:val="24"/>
          <w:szCs w:val="24"/>
        </w:rPr>
        <w:t>I declare that Generative AI tools have been used to prepare the submitted work. The Generative AI tools used are as follows: POE GPT-4o-Mini</w:t>
      </w:r>
      <w:r w:rsidRPr="00D94476">
        <w:rPr>
          <w:rFonts w:ascii="PMingLiU" w:eastAsia="PMingLiU" w:hAnsi="PMingLiU" w:hint="eastAsia"/>
          <w:sz w:val="24"/>
          <w:szCs w:val="24"/>
        </w:rPr>
        <w:t>.</w:t>
      </w:r>
    </w:p>
    <w:p w14:paraId="016161D0" w14:textId="77777777" w:rsidR="007E57F1" w:rsidRDefault="007E57F1">
      <w:pPr>
        <w:rPr>
          <w:rFonts w:ascii="PMingLiU" w:hAnsi="PMingLiU"/>
          <w:color w:val="FF0000"/>
        </w:rPr>
      </w:pPr>
    </w:p>
    <w:p w14:paraId="424B862E" w14:textId="42053ACF" w:rsidR="005E1668" w:rsidRPr="007E57F1" w:rsidRDefault="007E57F1">
      <w:pPr>
        <w:rPr>
          <w:rFonts w:ascii="PMingLiU" w:hAnsi="PMingLiU"/>
          <w:b/>
          <w:bCs/>
          <w:color w:val="FF0000"/>
        </w:rPr>
      </w:pPr>
      <w:r w:rsidRPr="007E57F1">
        <w:rPr>
          <w:rFonts w:ascii="PMingLiU" w:hAnsi="PMingLiU" w:hint="eastAsia"/>
          <w:b/>
          <w:bCs/>
          <w:color w:val="FF0000"/>
        </w:rPr>
        <w:t>8</w:t>
      </w:r>
      <w:r w:rsidR="000E2F41">
        <w:rPr>
          <w:rFonts w:ascii="PMingLiU" w:hAnsi="PMingLiU" w:hint="eastAsia"/>
          <w:b/>
          <w:bCs/>
          <w:color w:val="FF0000"/>
        </w:rPr>
        <w:t>3</w:t>
      </w:r>
      <w:r w:rsidRPr="007E57F1">
        <w:rPr>
          <w:rFonts w:ascii="PMingLiU" w:hAnsi="PMingLiU" w:hint="eastAsia"/>
          <w:b/>
          <w:bCs/>
          <w:color w:val="FF0000"/>
        </w:rPr>
        <w:t>/100</w:t>
      </w:r>
    </w:p>
    <w:sectPr w:rsidR="005E1668" w:rsidRPr="007E5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064FF" w14:textId="77777777" w:rsidR="00663995" w:rsidRDefault="00663995" w:rsidP="00221BB3">
      <w:r>
        <w:separator/>
      </w:r>
    </w:p>
  </w:endnote>
  <w:endnote w:type="continuationSeparator" w:id="0">
    <w:p w14:paraId="538C9D95" w14:textId="77777777" w:rsidR="00663995" w:rsidRDefault="00663995" w:rsidP="0022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5A107" w14:textId="77777777" w:rsidR="00663995" w:rsidRDefault="00663995" w:rsidP="00221BB3">
      <w:r>
        <w:separator/>
      </w:r>
    </w:p>
  </w:footnote>
  <w:footnote w:type="continuationSeparator" w:id="0">
    <w:p w14:paraId="13C70747" w14:textId="77777777" w:rsidR="00663995" w:rsidRDefault="00663995" w:rsidP="00221BB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IANG, Shanshan [CLC]">
    <w15:presenceInfo w15:providerId="AD" w15:userId="S::ssliang@polyu.edu.hk::f80ab307-aa08-4bbf-a8b3-255563b6dc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1E"/>
    <w:rsid w:val="00017011"/>
    <w:rsid w:val="000410AC"/>
    <w:rsid w:val="00046C5E"/>
    <w:rsid w:val="00080CBE"/>
    <w:rsid w:val="00081C94"/>
    <w:rsid w:val="000B044A"/>
    <w:rsid w:val="000E2C2A"/>
    <w:rsid w:val="000E2F41"/>
    <w:rsid w:val="00111E11"/>
    <w:rsid w:val="00133137"/>
    <w:rsid w:val="00196F58"/>
    <w:rsid w:val="001B5F20"/>
    <w:rsid w:val="001F61F7"/>
    <w:rsid w:val="00221BB3"/>
    <w:rsid w:val="002C063F"/>
    <w:rsid w:val="002E71A9"/>
    <w:rsid w:val="00303743"/>
    <w:rsid w:val="003113A7"/>
    <w:rsid w:val="00313A90"/>
    <w:rsid w:val="0032798D"/>
    <w:rsid w:val="003D4E12"/>
    <w:rsid w:val="00493FD4"/>
    <w:rsid w:val="004A5C78"/>
    <w:rsid w:val="004B0508"/>
    <w:rsid w:val="004C6901"/>
    <w:rsid w:val="004D6081"/>
    <w:rsid w:val="005604E2"/>
    <w:rsid w:val="005B3903"/>
    <w:rsid w:val="005E1668"/>
    <w:rsid w:val="006008A6"/>
    <w:rsid w:val="006108A7"/>
    <w:rsid w:val="00637E21"/>
    <w:rsid w:val="00650BA4"/>
    <w:rsid w:val="00663849"/>
    <w:rsid w:val="00663995"/>
    <w:rsid w:val="00681465"/>
    <w:rsid w:val="00683F95"/>
    <w:rsid w:val="006C55BF"/>
    <w:rsid w:val="006E3ACA"/>
    <w:rsid w:val="006F7E92"/>
    <w:rsid w:val="00737F7D"/>
    <w:rsid w:val="00741115"/>
    <w:rsid w:val="007D6B9F"/>
    <w:rsid w:val="007E422F"/>
    <w:rsid w:val="007E57F1"/>
    <w:rsid w:val="008123E6"/>
    <w:rsid w:val="00815FD0"/>
    <w:rsid w:val="008221CF"/>
    <w:rsid w:val="0082710A"/>
    <w:rsid w:val="0084386A"/>
    <w:rsid w:val="00871F4B"/>
    <w:rsid w:val="00895EE5"/>
    <w:rsid w:val="00897226"/>
    <w:rsid w:val="008A491E"/>
    <w:rsid w:val="008D7206"/>
    <w:rsid w:val="0090483E"/>
    <w:rsid w:val="00906259"/>
    <w:rsid w:val="00917FDD"/>
    <w:rsid w:val="00A35164"/>
    <w:rsid w:val="00AC3343"/>
    <w:rsid w:val="00B0730D"/>
    <w:rsid w:val="00B30475"/>
    <w:rsid w:val="00B47D68"/>
    <w:rsid w:val="00B9655A"/>
    <w:rsid w:val="00BF0BB3"/>
    <w:rsid w:val="00BF1210"/>
    <w:rsid w:val="00C3565D"/>
    <w:rsid w:val="00C40798"/>
    <w:rsid w:val="00C85904"/>
    <w:rsid w:val="00CC3E08"/>
    <w:rsid w:val="00D53D61"/>
    <w:rsid w:val="00D61A66"/>
    <w:rsid w:val="00D8510C"/>
    <w:rsid w:val="00D94476"/>
    <w:rsid w:val="00DA1360"/>
    <w:rsid w:val="00DE5D4E"/>
    <w:rsid w:val="00E15329"/>
    <w:rsid w:val="00E71455"/>
    <w:rsid w:val="00E94969"/>
    <w:rsid w:val="00EB707B"/>
    <w:rsid w:val="00F2511D"/>
    <w:rsid w:val="00F261FB"/>
    <w:rsid w:val="00F406CF"/>
    <w:rsid w:val="00F7155C"/>
    <w:rsid w:val="00FB00F3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4BAE90"/>
  <w15:chartTrackingRefBased/>
  <w15:docId w15:val="{920D677B-7794-495A-9586-27273545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F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9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9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9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9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9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9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9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9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9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9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9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49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9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9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9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9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9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9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9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9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9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9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9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9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1B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1B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1BB3"/>
    <w:rPr>
      <w:sz w:val="18"/>
      <w:szCs w:val="18"/>
    </w:rPr>
  </w:style>
  <w:style w:type="paragraph" w:styleId="af2">
    <w:name w:val="Revision"/>
    <w:hidden/>
    <w:uiPriority w:val="99"/>
    <w:semiHidden/>
    <w:rsid w:val="007E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F7A1C2D7EDA468C2AA3B57EDB6E51" ma:contentTypeVersion="16" ma:contentTypeDescription="Create a new document." ma:contentTypeScope="" ma:versionID="7505a8459c5c174a1ad2871f6e8ca021">
  <xsd:schema xmlns:xsd="http://www.w3.org/2001/XMLSchema" xmlns:xs="http://www.w3.org/2001/XMLSchema" xmlns:p="http://schemas.microsoft.com/office/2006/metadata/properties" xmlns:ns3="827e3833-8eed-4c0a-afb1-c6294d43b142" xmlns:ns4="e8337b95-4803-4d62-b549-5792d801d18b" targetNamespace="http://schemas.microsoft.com/office/2006/metadata/properties" ma:root="true" ma:fieldsID="d1d40dda3e3216b6135570a66bb574f1" ns3:_="" ns4:_="">
    <xsd:import namespace="827e3833-8eed-4c0a-afb1-c6294d43b142"/>
    <xsd:import namespace="e8337b95-4803-4d62-b549-5792d801d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e3833-8eed-4c0a-afb1-c6294d43b1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37b95-4803-4d62-b549-5792d801d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337b95-4803-4d62-b549-5792d801d1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B553E8-DFFC-4C7F-98CF-3354E4AAD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e3833-8eed-4c0a-afb1-c6294d43b142"/>
    <ds:schemaRef ds:uri="e8337b95-4803-4d62-b549-5792d801d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07AF8C-793C-45B1-BB71-D104601978B6}">
  <ds:schemaRefs>
    <ds:schemaRef ds:uri="http://schemas.microsoft.com/office/2006/metadata/properties"/>
    <ds:schemaRef ds:uri="http://schemas.microsoft.com/office/infopath/2007/PartnerControls"/>
    <ds:schemaRef ds:uri="e8337b95-4803-4d62-b549-5792d801d18b"/>
  </ds:schemaRefs>
</ds:datastoreItem>
</file>

<file path=customXml/itemProps3.xml><?xml version="1.0" encoding="utf-8"?>
<ds:datastoreItem xmlns:ds="http://schemas.openxmlformats.org/officeDocument/2006/customXml" ds:itemID="{6953B993-5F16-4D31-A926-AAA24E17C7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LIANG, Shanshan [CLC]</cp:lastModifiedBy>
  <cp:revision>10</cp:revision>
  <dcterms:created xsi:type="dcterms:W3CDTF">2024-11-28T09:19:00Z</dcterms:created>
  <dcterms:modified xsi:type="dcterms:W3CDTF">2024-12-06T16:09:00Z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0x010100F66F7A1C2D7EDA468C2AA3B57EDB6E51</vt:lpwstr>
  </property>
</Properties>
</file>