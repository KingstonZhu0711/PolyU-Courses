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A468C" w14:textId="223E4739" w:rsidR="004221B7" w:rsidRPr="00DD373B" w:rsidRDefault="004221B7" w:rsidP="004221B7">
      <w:pPr>
        <w:widowControl/>
        <w:adjustRightInd w:val="0"/>
        <w:snapToGrid w:val="0"/>
        <w:spacing w:line="276" w:lineRule="auto"/>
        <w:jc w:val="right"/>
        <w:rPr>
          <w:rFonts w:ascii="PMingLiU" w:eastAsia="PMingLiU" w:hAnsi="PMingLiU" w:cs="宋体"/>
          <w:b/>
          <w:color w:val="000000"/>
          <w:sz w:val="24"/>
          <w:szCs w:val="24"/>
        </w:rPr>
      </w:pPr>
      <w:r w:rsidRPr="00DD373B">
        <w:rPr>
          <w:rFonts w:ascii="PMingLiU" w:eastAsia="PMingLiU" w:hAnsi="PMingLiU" w:cs="宋体"/>
          <w:b/>
          <w:color w:val="000000"/>
          <w:sz w:val="24"/>
          <w:szCs w:val="24"/>
        </w:rPr>
        <w:tab/>
      </w:r>
      <w:r w:rsidRPr="00DD373B">
        <w:rPr>
          <w:rFonts w:ascii="PMingLiU" w:eastAsia="PMingLiU" w:hAnsi="PMingLiU" w:cs="宋体"/>
          <w:b/>
          <w:color w:val="000000"/>
          <w:sz w:val="24"/>
          <w:szCs w:val="24"/>
        </w:rPr>
        <w:tab/>
      </w:r>
      <w:r w:rsidRPr="00DD373B">
        <w:rPr>
          <w:rFonts w:ascii="PMingLiU" w:eastAsia="PMingLiU" w:hAnsi="PMingLiU" w:cs="宋体"/>
          <w:b/>
          <w:color w:val="000000"/>
          <w:sz w:val="24"/>
          <w:szCs w:val="24"/>
        </w:rPr>
        <w:tab/>
      </w:r>
      <w:r w:rsidRPr="00DD373B">
        <w:rPr>
          <w:rFonts w:ascii="PMingLiU" w:eastAsia="PMingLiU" w:hAnsi="PMingLiU" w:cs="宋体"/>
          <w:b/>
          <w:color w:val="000000"/>
          <w:sz w:val="24"/>
          <w:szCs w:val="24"/>
        </w:rPr>
        <w:tab/>
      </w:r>
      <w:r w:rsidRPr="00DD373B">
        <w:rPr>
          <w:rFonts w:ascii="PMingLiU" w:eastAsia="PMingLiU" w:hAnsi="PMingLiU" w:cs="宋体"/>
          <w:b/>
          <w:color w:val="000000"/>
          <w:sz w:val="24"/>
          <w:szCs w:val="24"/>
        </w:rPr>
        <w:tab/>
      </w:r>
      <w:r w:rsidRPr="00DD373B">
        <w:rPr>
          <w:rFonts w:ascii="PMingLiU" w:eastAsia="PMingLiU" w:hAnsi="PMingLiU" w:cs="宋体"/>
          <w:b/>
          <w:color w:val="000000"/>
          <w:sz w:val="24"/>
          <w:szCs w:val="24"/>
        </w:rPr>
        <w:tab/>
      </w:r>
      <w:r w:rsidRPr="00DD373B">
        <w:rPr>
          <w:rFonts w:ascii="PMingLiU" w:eastAsia="PMingLiU" w:hAnsi="PMingLiU" w:cs="宋体"/>
          <w:b/>
          <w:color w:val="000000"/>
          <w:sz w:val="24"/>
          <w:szCs w:val="24"/>
        </w:rPr>
        <w:tab/>
      </w:r>
      <w:r w:rsidRPr="00DD373B">
        <w:rPr>
          <w:rFonts w:ascii="PMingLiU" w:eastAsia="PMingLiU" w:hAnsi="PMingLiU" w:cs="宋体"/>
          <w:b/>
          <w:color w:val="000000"/>
          <w:sz w:val="24"/>
          <w:szCs w:val="24"/>
        </w:rPr>
        <w:tab/>
      </w:r>
      <w:r w:rsidRPr="00DD373B">
        <w:rPr>
          <w:rFonts w:ascii="PMingLiU" w:eastAsia="PMingLiU" w:hAnsi="PMingLiU" w:cs="宋体"/>
          <w:b/>
          <w:color w:val="000000"/>
          <w:sz w:val="24"/>
          <w:szCs w:val="24"/>
        </w:rPr>
        <w:tab/>
      </w:r>
      <w:r w:rsidRPr="00DD373B">
        <w:rPr>
          <w:rFonts w:ascii="PMingLiU" w:eastAsia="PMingLiU" w:hAnsi="PMingLiU" w:cs="宋体" w:hint="eastAsia"/>
          <w:color w:val="000000"/>
          <w:sz w:val="24"/>
          <w:szCs w:val="24"/>
        </w:rPr>
        <w:t>20</w:t>
      </w:r>
      <w:r w:rsidRPr="00DD373B">
        <w:rPr>
          <w:rFonts w:ascii="PMingLiU" w:eastAsia="PMingLiU" w:hAnsi="PMingLiU" w:cs="宋体"/>
          <w:color w:val="000000"/>
          <w:sz w:val="24"/>
          <w:szCs w:val="24"/>
        </w:rPr>
        <w:t>24</w:t>
      </w:r>
      <w:r w:rsidRPr="00DD373B">
        <w:rPr>
          <w:rFonts w:ascii="PMingLiU" w:eastAsia="PMingLiU" w:hAnsi="PMingLiU" w:cs="宋体" w:hint="eastAsia"/>
          <w:color w:val="000000"/>
          <w:sz w:val="24"/>
          <w:szCs w:val="24"/>
        </w:rPr>
        <w:t>年</w:t>
      </w:r>
      <w:r w:rsidRPr="00DD373B">
        <w:rPr>
          <w:rFonts w:ascii="PMingLiU" w:eastAsia="PMingLiU" w:hAnsi="PMingLiU" w:cs="宋体"/>
          <w:color w:val="000000"/>
          <w:sz w:val="24"/>
          <w:szCs w:val="24"/>
        </w:rPr>
        <w:t>1</w:t>
      </w:r>
      <w:r w:rsidRPr="00DD373B">
        <w:rPr>
          <w:rFonts w:ascii="PMingLiU" w:eastAsia="PMingLiU" w:hAnsi="PMingLiU" w:cs="宋体" w:hint="eastAsia"/>
          <w:color w:val="000000"/>
          <w:sz w:val="24"/>
          <w:szCs w:val="24"/>
        </w:rPr>
        <w:t>1月14日</w:t>
      </w:r>
    </w:p>
    <w:p w14:paraId="595347C1" w14:textId="28670FEA" w:rsidR="004221B7" w:rsidRPr="00DD373B" w:rsidRDefault="004221B7" w:rsidP="00723E14">
      <w:pPr>
        <w:spacing w:line="276" w:lineRule="auto"/>
        <w:jc w:val="center"/>
        <w:rPr>
          <w:rFonts w:ascii="PMingLiU" w:eastAsia="PMingLiU" w:hAnsi="PMingLiU" w:cs="宋体"/>
          <w:b/>
          <w:color w:val="000000"/>
          <w:sz w:val="24"/>
          <w:szCs w:val="24"/>
        </w:rPr>
      </w:pPr>
      <w:r w:rsidRPr="00DD373B">
        <w:rPr>
          <w:rFonts w:ascii="PMingLiU" w:eastAsia="PMingLiU" w:hAnsi="PMingLiU" w:cs="宋体" w:hint="eastAsia"/>
          <w:b/>
          <w:color w:val="000000"/>
          <w:sz w:val="24"/>
          <w:szCs w:val="24"/>
        </w:rPr>
        <w:t>新闻稿</w:t>
      </w:r>
    </w:p>
    <w:p w14:paraId="6AF4A09C" w14:textId="77777777" w:rsidR="004221B7" w:rsidRPr="00DD373B" w:rsidRDefault="004221B7" w:rsidP="00723E14">
      <w:pPr>
        <w:spacing w:line="276" w:lineRule="auto"/>
        <w:jc w:val="center"/>
        <w:rPr>
          <w:rFonts w:ascii="PMingLiU" w:eastAsia="PMingLiU" w:hAnsi="PMingLiU" w:cs="宋体"/>
          <w:bCs/>
          <w:color w:val="000000"/>
          <w:sz w:val="24"/>
          <w:szCs w:val="24"/>
        </w:rPr>
      </w:pPr>
      <w:r w:rsidRPr="00DD373B">
        <w:rPr>
          <w:rFonts w:ascii="PMingLiU" w:eastAsia="PMingLiU" w:hAnsi="PMingLiU" w:cs="宋体" w:hint="eastAsia"/>
          <w:bCs/>
          <w:color w:val="000000"/>
          <w:sz w:val="24"/>
          <w:szCs w:val="24"/>
        </w:rPr>
        <w:t>（请尽快发布）</w:t>
      </w:r>
    </w:p>
    <w:p w14:paraId="073FDFD5" w14:textId="77777777" w:rsidR="00C54BEC" w:rsidRPr="00DD373B" w:rsidRDefault="00C54BEC" w:rsidP="00723E14">
      <w:pPr>
        <w:spacing w:line="276" w:lineRule="auto"/>
        <w:jc w:val="center"/>
        <w:rPr>
          <w:rFonts w:ascii="PMingLiU" w:eastAsia="PMingLiU" w:hAnsi="PMingLiU" w:cs="宋体"/>
          <w:bCs/>
          <w:color w:val="000000"/>
          <w:sz w:val="24"/>
          <w:szCs w:val="24"/>
        </w:rPr>
      </w:pPr>
    </w:p>
    <w:p w14:paraId="04F5C852" w14:textId="77777777" w:rsidR="00644CCA" w:rsidRDefault="009A0F4C" w:rsidP="00C54BEC">
      <w:pPr>
        <w:widowControl/>
        <w:adjustRightInd w:val="0"/>
        <w:snapToGrid w:val="0"/>
        <w:spacing w:line="360" w:lineRule="auto"/>
        <w:ind w:firstLine="420"/>
        <w:jc w:val="center"/>
        <w:rPr>
          <w:ins w:id="0" w:author="LIANG, Shanshan [CLC]" w:date="2024-11-20T14:33:00Z" w16du:dateUtc="2024-11-20T06:33:00Z"/>
          <w:rFonts w:ascii="PMingLiU" w:hAnsi="PMingLiU"/>
          <w:b/>
          <w:bCs/>
          <w:sz w:val="24"/>
          <w:szCs w:val="24"/>
        </w:rPr>
      </w:pPr>
      <w:r w:rsidRPr="00DD373B">
        <w:rPr>
          <w:rFonts w:ascii="PMingLiU" w:eastAsia="PMingLiU" w:hAnsi="PMingLiU"/>
          <w:b/>
          <w:bCs/>
          <w:sz w:val="24"/>
          <w:szCs w:val="24"/>
        </w:rPr>
        <w:t>新型租房平台友租App成功举办线上发布会</w:t>
      </w:r>
      <w:del w:id="1" w:author="LIANG, Shanshan [CLC]" w:date="2024-11-20T14:33:00Z" w16du:dateUtc="2024-11-20T06:33:00Z">
        <w:r w:rsidRPr="00DD373B" w:rsidDel="00644CCA">
          <w:rPr>
            <w:rFonts w:ascii="PMingLiU" w:eastAsia="PMingLiU" w:hAnsi="PMingLiU"/>
            <w:b/>
            <w:bCs/>
            <w:sz w:val="24"/>
            <w:szCs w:val="24"/>
          </w:rPr>
          <w:delText>，</w:delText>
        </w:r>
      </w:del>
    </w:p>
    <w:p w14:paraId="5224B14D" w14:textId="391C1246" w:rsidR="00C54BEC" w:rsidRPr="00DD373B" w:rsidRDefault="009A0F4C" w:rsidP="00C54BEC">
      <w:pPr>
        <w:widowControl/>
        <w:adjustRightInd w:val="0"/>
        <w:snapToGrid w:val="0"/>
        <w:spacing w:line="360" w:lineRule="auto"/>
        <w:ind w:firstLine="420"/>
        <w:jc w:val="center"/>
        <w:rPr>
          <w:rFonts w:ascii="PMingLiU" w:eastAsia="PMingLiU" w:hAnsi="PMingLiU"/>
          <w:b/>
          <w:bCs/>
          <w:sz w:val="24"/>
          <w:szCs w:val="24"/>
        </w:rPr>
      </w:pPr>
      <w:r w:rsidRPr="00DD373B">
        <w:rPr>
          <w:rFonts w:ascii="PMingLiU" w:eastAsia="PMingLiU" w:hAnsi="PMingLiU"/>
          <w:b/>
          <w:bCs/>
          <w:sz w:val="24"/>
          <w:szCs w:val="24"/>
        </w:rPr>
        <w:t>专业人士分享使用体验，</w:t>
      </w:r>
      <w:commentRangeStart w:id="2"/>
      <w:r w:rsidRPr="00DD373B">
        <w:rPr>
          <w:rFonts w:ascii="PMingLiU" w:eastAsia="PMingLiU" w:hAnsi="PMingLiU"/>
          <w:b/>
          <w:bCs/>
          <w:sz w:val="24"/>
          <w:szCs w:val="24"/>
        </w:rPr>
        <w:t>预约人数</w:t>
      </w:r>
      <w:commentRangeEnd w:id="2"/>
      <w:r w:rsidR="00644CCA">
        <w:rPr>
          <w:rStyle w:val="af3"/>
        </w:rPr>
        <w:commentReference w:id="2"/>
      </w:r>
      <w:r w:rsidRPr="00DD373B">
        <w:rPr>
          <w:rFonts w:ascii="PMingLiU" w:eastAsia="PMingLiU" w:hAnsi="PMingLiU"/>
          <w:b/>
          <w:bCs/>
          <w:sz w:val="24"/>
          <w:szCs w:val="24"/>
        </w:rPr>
        <w:t>突破千人</w:t>
      </w:r>
    </w:p>
    <w:p w14:paraId="2E96B055" w14:textId="77777777" w:rsidR="009A0F4C" w:rsidRPr="00DD373B" w:rsidRDefault="009A0F4C" w:rsidP="00C54BEC">
      <w:pPr>
        <w:widowControl/>
        <w:adjustRightInd w:val="0"/>
        <w:snapToGrid w:val="0"/>
        <w:spacing w:line="360" w:lineRule="auto"/>
        <w:ind w:firstLine="420"/>
        <w:jc w:val="center"/>
        <w:rPr>
          <w:rFonts w:ascii="PMingLiU" w:eastAsia="PMingLiU" w:hAnsi="PMingLiU"/>
          <w:b/>
          <w:bCs/>
          <w:sz w:val="24"/>
          <w:szCs w:val="24"/>
        </w:rPr>
      </w:pPr>
    </w:p>
    <w:p w14:paraId="5162F5F0" w14:textId="323C2437" w:rsidR="00C54BEC" w:rsidRPr="00DD373B" w:rsidRDefault="009A0F4C" w:rsidP="009A0F4C">
      <w:pPr>
        <w:widowControl/>
        <w:adjustRightInd w:val="0"/>
        <w:snapToGrid w:val="0"/>
        <w:spacing w:line="360" w:lineRule="auto"/>
        <w:ind w:firstLine="420"/>
        <w:jc w:val="left"/>
        <w:rPr>
          <w:rFonts w:ascii="PMingLiU" w:eastAsia="PMingLiU" w:hAnsi="PMingLiU"/>
          <w:b/>
          <w:bCs/>
          <w:sz w:val="24"/>
          <w:szCs w:val="24"/>
        </w:rPr>
      </w:pPr>
      <w:r w:rsidRPr="00DD373B">
        <w:rPr>
          <w:rFonts w:ascii="PMingLiU" w:eastAsia="PMingLiU" w:hAnsi="PMingLiU"/>
          <w:b/>
          <w:bCs/>
          <w:sz w:val="24"/>
          <w:szCs w:val="24"/>
        </w:rPr>
        <w:t>为解决</w:t>
      </w:r>
      <w:r w:rsidRPr="00DD373B">
        <w:rPr>
          <w:rFonts w:ascii="PMingLiU" w:eastAsia="PMingLiU" w:hAnsi="PMingLiU" w:hint="eastAsia"/>
          <w:b/>
          <w:bCs/>
          <w:sz w:val="24"/>
          <w:szCs w:val="24"/>
        </w:rPr>
        <w:t>来港</w:t>
      </w:r>
      <w:r w:rsidRPr="00DD373B">
        <w:rPr>
          <w:rFonts w:ascii="PMingLiU" w:eastAsia="PMingLiU" w:hAnsi="PMingLiU"/>
          <w:b/>
          <w:bCs/>
          <w:sz w:val="24"/>
          <w:szCs w:val="24"/>
        </w:rPr>
        <w:t>留学生在香港面临的租房难题，来自香港</w:t>
      </w:r>
      <w:r w:rsidRPr="00DD373B">
        <w:rPr>
          <w:rFonts w:ascii="PMingLiU" w:eastAsia="PMingLiU" w:hAnsi="PMingLiU" w:hint="eastAsia"/>
          <w:b/>
          <w:bCs/>
          <w:sz w:val="24"/>
          <w:szCs w:val="24"/>
        </w:rPr>
        <w:t>理工大学</w:t>
      </w:r>
      <w:r w:rsidRPr="00DD373B">
        <w:rPr>
          <w:rFonts w:ascii="PMingLiU" w:eastAsia="PMingLiU" w:hAnsi="PMingLiU"/>
          <w:b/>
          <w:bCs/>
          <w:sz w:val="24"/>
          <w:szCs w:val="24"/>
        </w:rPr>
        <w:t>的留学生团队创立了首个</w:t>
      </w:r>
      <w:commentRangeStart w:id="3"/>
      <w:r w:rsidRPr="00DD373B">
        <w:rPr>
          <w:rFonts w:ascii="PMingLiU" w:eastAsia="PMingLiU" w:hAnsi="PMingLiU"/>
          <w:b/>
          <w:bCs/>
          <w:sz w:val="24"/>
          <w:szCs w:val="24"/>
        </w:rPr>
        <w:t>AI匹配租房</w:t>
      </w:r>
      <w:commentRangeEnd w:id="3"/>
      <w:r w:rsidR="000C1C8A">
        <w:rPr>
          <w:rStyle w:val="af3"/>
        </w:rPr>
        <w:commentReference w:id="3"/>
      </w:r>
      <w:r w:rsidRPr="00DD373B">
        <w:rPr>
          <w:rFonts w:ascii="PMingLiU" w:eastAsia="PMingLiU" w:hAnsi="PMingLiU"/>
          <w:b/>
          <w:bCs/>
          <w:sz w:val="24"/>
          <w:szCs w:val="24"/>
        </w:rPr>
        <w:t>应用—“友租App”。该应用于昨日成功举办了线上发布会，吸引了上千名留学生的关注。在发布会上，来自香港高校的专业人士</w:t>
      </w:r>
      <w:commentRangeStart w:id="4"/>
      <w:r w:rsidRPr="00DD373B">
        <w:rPr>
          <w:rFonts w:ascii="PMingLiU" w:eastAsia="PMingLiU" w:hAnsi="PMingLiU"/>
          <w:b/>
          <w:bCs/>
          <w:sz w:val="24"/>
          <w:szCs w:val="24"/>
        </w:rPr>
        <w:t>分享了他们对这一创新应用的使用体验和见解</w:t>
      </w:r>
      <w:commentRangeEnd w:id="4"/>
      <w:r w:rsidR="00644CCA">
        <w:rPr>
          <w:rStyle w:val="af3"/>
        </w:rPr>
        <w:commentReference w:id="4"/>
      </w:r>
      <w:r w:rsidRPr="00DD373B">
        <w:rPr>
          <w:rFonts w:ascii="PMingLiU" w:eastAsia="PMingLiU" w:hAnsi="PMingLiU"/>
          <w:b/>
          <w:bCs/>
          <w:sz w:val="24"/>
          <w:szCs w:val="24"/>
        </w:rPr>
        <w:t>。</w:t>
      </w:r>
    </w:p>
    <w:p w14:paraId="12B50F32" w14:textId="77777777" w:rsidR="009A0F4C" w:rsidRPr="00DD373B" w:rsidRDefault="009A0F4C" w:rsidP="00C54BEC">
      <w:pPr>
        <w:widowControl/>
        <w:adjustRightInd w:val="0"/>
        <w:snapToGrid w:val="0"/>
        <w:spacing w:line="360" w:lineRule="auto"/>
        <w:jc w:val="left"/>
        <w:rPr>
          <w:rFonts w:ascii="PMingLiU" w:eastAsia="PMingLiU" w:hAnsi="PMingLiU"/>
          <w:sz w:val="24"/>
          <w:szCs w:val="24"/>
        </w:rPr>
      </w:pPr>
    </w:p>
    <w:p w14:paraId="523A9E16" w14:textId="36AA6549" w:rsidR="009A0F4C" w:rsidRPr="00DD373B" w:rsidRDefault="00C54BEC" w:rsidP="009A0F4C">
      <w:pPr>
        <w:widowControl/>
        <w:adjustRightInd w:val="0"/>
        <w:snapToGrid w:val="0"/>
        <w:spacing w:line="360" w:lineRule="auto"/>
        <w:ind w:firstLine="420"/>
        <w:jc w:val="left"/>
        <w:rPr>
          <w:rFonts w:ascii="PMingLiU" w:eastAsia="PMingLiU" w:hAnsi="PMingLiU"/>
          <w:sz w:val="24"/>
          <w:szCs w:val="24"/>
        </w:rPr>
      </w:pPr>
      <w:r w:rsidRPr="00DD373B">
        <w:rPr>
          <w:rFonts w:ascii="PMingLiU" w:eastAsia="PMingLiU" w:hAnsi="PMingLiU" w:hint="eastAsia"/>
          <w:sz w:val="24"/>
          <w:szCs w:val="24"/>
        </w:rPr>
        <w:t>发布会上，</w:t>
      </w:r>
      <w:r w:rsidRPr="00DD373B">
        <w:rPr>
          <w:rFonts w:ascii="PMingLiU" w:eastAsia="PMingLiU" w:hAnsi="PMingLiU"/>
          <w:sz w:val="24"/>
          <w:szCs w:val="24"/>
        </w:rPr>
        <w:t>友租团队详细介绍了其平台的功能和优势。通过</w:t>
      </w:r>
      <w:r w:rsidR="0084612D" w:rsidRPr="00DD373B">
        <w:rPr>
          <w:rFonts w:ascii="PMingLiU" w:eastAsia="PMingLiU" w:hAnsi="PMingLiU" w:hint="eastAsia"/>
          <w:sz w:val="24"/>
          <w:szCs w:val="24"/>
        </w:rPr>
        <w:t>首创</w:t>
      </w:r>
      <w:r w:rsidRPr="00DD373B">
        <w:rPr>
          <w:rFonts w:ascii="PMingLiU" w:eastAsia="PMingLiU" w:hAnsi="PMingLiU"/>
          <w:sz w:val="24"/>
          <w:szCs w:val="24"/>
        </w:rPr>
        <w:t>的AI</w:t>
      </w:r>
      <w:r w:rsidR="0084612D" w:rsidRPr="00DD373B">
        <w:rPr>
          <w:rFonts w:ascii="PMingLiU" w:eastAsia="PMingLiU" w:hAnsi="PMingLiU" w:hint="eastAsia"/>
          <w:sz w:val="24"/>
          <w:szCs w:val="24"/>
        </w:rPr>
        <w:t>匹配</w:t>
      </w:r>
      <w:r w:rsidRPr="00DD373B">
        <w:rPr>
          <w:rFonts w:ascii="PMingLiU" w:eastAsia="PMingLiU" w:hAnsi="PMingLiU"/>
          <w:sz w:val="24"/>
          <w:szCs w:val="24"/>
        </w:rPr>
        <w:t>技术，</w:t>
      </w:r>
      <w:r w:rsidR="009A0F4C" w:rsidRPr="00DD373B">
        <w:rPr>
          <w:rFonts w:ascii="PMingLiU" w:eastAsia="PMingLiU" w:hAnsi="PMingLiU"/>
          <w:sz w:val="24"/>
          <w:szCs w:val="24"/>
        </w:rPr>
        <w:t>友租App能够</w:t>
      </w:r>
      <w:commentRangeStart w:id="5"/>
      <w:r w:rsidR="009A0F4C" w:rsidRPr="00DD373B">
        <w:rPr>
          <w:rFonts w:asciiTheme="minorEastAsia" w:hAnsiTheme="minorEastAsia" w:hint="eastAsia"/>
          <w:sz w:val="24"/>
          <w:szCs w:val="24"/>
        </w:rPr>
        <w:t>帮助用户生成个性化</w:t>
      </w:r>
      <w:r w:rsidR="009A0F4C" w:rsidRPr="00DD373B">
        <w:rPr>
          <w:rFonts w:ascii="PMingLiU" w:eastAsia="PMingLiU" w:hAnsi="PMingLiU"/>
          <w:sz w:val="24"/>
          <w:szCs w:val="24"/>
        </w:rPr>
        <w:t>资料</w:t>
      </w:r>
      <w:commentRangeEnd w:id="5"/>
      <w:r w:rsidR="000D0FAE">
        <w:rPr>
          <w:rStyle w:val="af3"/>
        </w:rPr>
        <w:commentReference w:id="5"/>
      </w:r>
      <w:r w:rsidR="009A0F4C" w:rsidRPr="00DD373B">
        <w:rPr>
          <w:rFonts w:asciiTheme="minorEastAsia" w:hAnsiTheme="minorEastAsia" w:hint="eastAsia"/>
          <w:sz w:val="24"/>
          <w:szCs w:val="24"/>
        </w:rPr>
        <w:t>，以寻找</w:t>
      </w:r>
      <w:r w:rsidR="009A0F4C" w:rsidRPr="00DD373B">
        <w:rPr>
          <w:rFonts w:ascii="PMingLiU" w:eastAsia="PMingLiU" w:hAnsi="PMingLiU"/>
          <w:sz w:val="24"/>
          <w:szCs w:val="24"/>
        </w:rPr>
        <w:t>合适的室友</w:t>
      </w:r>
      <w:r w:rsidR="009A0F4C" w:rsidRPr="00DD373B">
        <w:rPr>
          <w:rFonts w:ascii="PMingLiU" w:eastAsia="PMingLiU" w:hAnsi="PMingLiU" w:hint="eastAsia"/>
          <w:sz w:val="24"/>
          <w:szCs w:val="24"/>
        </w:rPr>
        <w:t>和</w:t>
      </w:r>
      <w:del w:id="6" w:author="LIANG, Shanshan [CLC]" w:date="2024-11-20T14:37:00Z" w16du:dateUtc="2024-11-20T06:37:00Z">
        <w:r w:rsidR="009A0F4C" w:rsidRPr="00DD373B" w:rsidDel="00644CCA">
          <w:rPr>
            <w:rFonts w:asciiTheme="minorEastAsia" w:hAnsiTheme="minorEastAsia" w:hint="eastAsia"/>
            <w:sz w:val="24"/>
            <w:szCs w:val="24"/>
          </w:rPr>
          <w:delText>租房</w:delText>
        </w:r>
      </w:del>
      <w:ins w:id="7" w:author="LIANG, Shanshan [CLC]" w:date="2024-11-20T14:37:00Z" w16du:dateUtc="2024-11-20T06:37:00Z">
        <w:r w:rsidR="00644CCA">
          <w:rPr>
            <w:rFonts w:asciiTheme="minorEastAsia" w:hAnsiTheme="minorEastAsia" w:hint="eastAsia"/>
            <w:sz w:val="24"/>
            <w:szCs w:val="24"/>
          </w:rPr>
          <w:t>房源</w:t>
        </w:r>
      </w:ins>
      <w:r w:rsidR="009A0F4C" w:rsidRPr="00DD373B">
        <w:rPr>
          <w:rFonts w:ascii="PMingLiU" w:eastAsia="PMingLiU" w:hAnsi="PMingLiU"/>
          <w:sz w:val="24"/>
          <w:szCs w:val="24"/>
        </w:rPr>
        <w:t>。</w:t>
      </w:r>
    </w:p>
    <w:p w14:paraId="2D9BF82E" w14:textId="59A9A045" w:rsidR="00C54BEC" w:rsidRPr="00723E14" w:rsidRDefault="00C54BEC" w:rsidP="009A0F4C">
      <w:pPr>
        <w:widowControl/>
        <w:adjustRightInd w:val="0"/>
        <w:snapToGrid w:val="0"/>
        <w:spacing w:line="360" w:lineRule="auto"/>
        <w:ind w:firstLine="420"/>
        <w:jc w:val="left"/>
        <w:rPr>
          <w:rFonts w:ascii="PMingLiU" w:eastAsia="PMingLiU" w:hAnsi="PMingLiU"/>
          <w:sz w:val="24"/>
          <w:szCs w:val="24"/>
        </w:rPr>
      </w:pPr>
      <w:r w:rsidRPr="00723E14">
        <w:rPr>
          <w:rFonts w:ascii="PMingLiU" w:eastAsia="PMingLiU" w:hAnsi="PMingLiU"/>
          <w:sz w:val="24"/>
          <w:szCs w:val="24"/>
        </w:rPr>
        <w:t>来自</w:t>
      </w:r>
      <w:r w:rsidRPr="00DD373B">
        <w:rPr>
          <w:rFonts w:ascii="PMingLiU" w:eastAsia="PMingLiU" w:hAnsi="PMingLiU" w:hint="eastAsia"/>
          <w:sz w:val="24"/>
          <w:szCs w:val="24"/>
        </w:rPr>
        <w:t>香港理工大学的</w:t>
      </w:r>
      <w:r w:rsidRPr="00723E14">
        <w:rPr>
          <w:rFonts w:ascii="PMingLiU" w:eastAsia="PMingLiU" w:hAnsi="PMingLiU"/>
          <w:sz w:val="24"/>
          <w:szCs w:val="24"/>
        </w:rPr>
        <w:t>的市场分析师</w:t>
      </w:r>
      <w:del w:id="8" w:author="LIANG, Shanshan [CLC]" w:date="2024-11-20T14:37:00Z" w16du:dateUtc="2024-11-20T06:37:00Z">
        <w:r w:rsidRPr="00723E14" w:rsidDel="00644CCA">
          <w:rPr>
            <w:rFonts w:ascii="PMingLiU" w:eastAsia="PMingLiU" w:hAnsi="PMingLiU"/>
            <w:sz w:val="24"/>
            <w:szCs w:val="24"/>
          </w:rPr>
          <w:delText>，</w:delText>
        </w:r>
      </w:del>
      <w:r w:rsidRPr="00723E14">
        <w:rPr>
          <w:rFonts w:ascii="PMingLiU" w:eastAsia="PMingLiU" w:hAnsi="PMingLiU"/>
          <w:sz w:val="24"/>
          <w:szCs w:val="24"/>
        </w:rPr>
        <w:t>在会上指出：“友租App结合了AI技术与租房服务，</w:t>
      </w:r>
      <w:r w:rsidR="009A0F4C" w:rsidRPr="00DD373B">
        <w:rPr>
          <w:rFonts w:ascii="PMingLiU" w:eastAsia="PMingLiU" w:hAnsi="PMingLiU" w:hint="eastAsia"/>
          <w:sz w:val="24"/>
          <w:szCs w:val="24"/>
        </w:rPr>
        <w:t>只需30秒到一分钟即可完成一次匹配室友服务</w:t>
      </w:r>
      <w:r w:rsidRPr="00723E14">
        <w:rPr>
          <w:rFonts w:ascii="PMingLiU" w:eastAsia="PMingLiU" w:hAnsi="PMingLiU"/>
          <w:sz w:val="24"/>
          <w:szCs w:val="24"/>
        </w:rPr>
        <w:t>。用户通过简单的问卷填写，即可得到个性化的室友推荐，这样的设计非常人性化。”</w:t>
      </w:r>
      <w:r w:rsidR="0084612D" w:rsidRPr="00DD373B">
        <w:rPr>
          <w:rFonts w:ascii="PMingLiU" w:eastAsia="PMingLiU" w:hAnsi="PMingLiU"/>
          <w:sz w:val="24"/>
          <w:szCs w:val="24"/>
        </w:rPr>
        <w:t xml:space="preserve"> </w:t>
      </w:r>
      <w:r w:rsidR="0084612D" w:rsidRPr="00723E14">
        <w:rPr>
          <w:rFonts w:ascii="PMingLiU" w:eastAsia="PMingLiU" w:hAnsi="PMingLiU"/>
          <w:sz w:val="24"/>
          <w:szCs w:val="24"/>
        </w:rPr>
        <w:t>另一位</w:t>
      </w:r>
      <w:r w:rsidR="0084612D" w:rsidRPr="00DD373B">
        <w:rPr>
          <w:rFonts w:ascii="PMingLiU" w:eastAsia="PMingLiU" w:hAnsi="PMingLiU" w:hint="eastAsia"/>
          <w:sz w:val="24"/>
          <w:szCs w:val="24"/>
        </w:rPr>
        <w:t>来自香港大学的程序员</w:t>
      </w:r>
      <w:r w:rsidR="0084612D" w:rsidRPr="00723E14">
        <w:rPr>
          <w:rFonts w:ascii="PMingLiU" w:eastAsia="PMingLiU" w:hAnsi="PMingLiU"/>
          <w:sz w:val="24"/>
          <w:szCs w:val="24"/>
        </w:rPr>
        <w:t>强调，</w:t>
      </w:r>
      <w:r w:rsidR="009A0F4C" w:rsidRPr="00DD373B">
        <w:rPr>
          <w:rFonts w:ascii="PMingLiU" w:eastAsia="PMingLiU" w:hAnsi="PMingLiU"/>
          <w:sz w:val="24"/>
          <w:szCs w:val="24"/>
        </w:rPr>
        <w:t>友租App在简化找室友和租房流程方面表现突出</w:t>
      </w:r>
      <w:r w:rsidR="0084612D" w:rsidRPr="00723E14">
        <w:rPr>
          <w:rFonts w:ascii="PMingLiU" w:eastAsia="PMingLiU" w:hAnsi="PMingLiU"/>
          <w:sz w:val="24"/>
          <w:szCs w:val="24"/>
        </w:rPr>
        <w:t>，还通过透明的信息和用户评价系统，提高了租房的安全性和可靠性。</w:t>
      </w:r>
    </w:p>
    <w:p w14:paraId="2A41A028" w14:textId="56B48951" w:rsidR="009A0F4C" w:rsidRPr="00DD373B" w:rsidRDefault="009A0F4C" w:rsidP="00C54BEC">
      <w:pPr>
        <w:widowControl/>
        <w:adjustRightInd w:val="0"/>
        <w:snapToGrid w:val="0"/>
        <w:spacing w:line="360" w:lineRule="auto"/>
        <w:ind w:firstLine="420"/>
        <w:jc w:val="left"/>
        <w:rPr>
          <w:rFonts w:ascii="PMingLiU" w:eastAsia="PMingLiU" w:hAnsi="PMingLiU"/>
          <w:sz w:val="24"/>
          <w:szCs w:val="24"/>
        </w:rPr>
      </w:pPr>
      <w:r w:rsidRPr="00DD373B">
        <w:rPr>
          <w:rFonts w:ascii="PMingLiU" w:eastAsia="PMingLiU" w:hAnsi="PMingLiU"/>
          <w:sz w:val="24"/>
          <w:szCs w:val="24"/>
        </w:rPr>
        <w:t>创始团队表示，他</w:t>
      </w:r>
      <w:r w:rsidRPr="007F1D37">
        <w:rPr>
          <w:rFonts w:ascii="PMingLiU" w:eastAsia="PMingLiU" w:hAnsi="PMingLiU"/>
          <w:sz w:val="24"/>
          <w:szCs w:val="24"/>
        </w:rPr>
        <w:t>们关注到</w:t>
      </w:r>
      <w:r w:rsidR="00790790" w:rsidRPr="007F1D37">
        <w:rPr>
          <w:rFonts w:ascii="PMingLiU" w:eastAsia="PMingLiU" w:hAnsi="PMingLiU" w:hint="eastAsia"/>
          <w:sz w:val="24"/>
          <w:szCs w:val="24"/>
        </w:rPr>
        <w:t>来港</w:t>
      </w:r>
      <w:r w:rsidRPr="007F1D37">
        <w:rPr>
          <w:rFonts w:ascii="PMingLiU" w:eastAsia="PMingLiU" w:hAnsi="PMingLiU"/>
          <w:sz w:val="24"/>
          <w:szCs w:val="24"/>
        </w:rPr>
        <w:t>留学生在</w:t>
      </w:r>
      <w:r w:rsidR="007F1D37" w:rsidRPr="007F1D37">
        <w:rPr>
          <w:rFonts w:ascii="PMingLiU" w:eastAsia="PMingLiU" w:hAnsi="PMingLiU" w:hint="eastAsia"/>
          <w:sz w:val="24"/>
          <w:szCs w:val="24"/>
        </w:rPr>
        <w:t>香港租房</w:t>
      </w:r>
      <w:r w:rsidRPr="007F1D37">
        <w:rPr>
          <w:rFonts w:ascii="PMingLiU" w:eastAsia="PMingLiU" w:hAnsi="PMingLiU"/>
          <w:sz w:val="24"/>
          <w:szCs w:val="24"/>
        </w:rPr>
        <w:t>面临的挑战</w:t>
      </w:r>
      <w:del w:id="9" w:author="LIANG, Shanshan [CLC]" w:date="2024-11-20T14:38:00Z" w16du:dateUtc="2024-11-20T06:38:00Z">
        <w:r w:rsidRPr="00DD373B" w:rsidDel="00644CCA">
          <w:rPr>
            <w:rFonts w:asciiTheme="minorEastAsia" w:hAnsiTheme="minorEastAsia" w:hint="eastAsia"/>
            <w:sz w:val="24"/>
            <w:szCs w:val="24"/>
          </w:rPr>
          <w:delText>。</w:delText>
        </w:r>
        <w:r w:rsidR="00DD373B" w:rsidRPr="00DD373B" w:rsidDel="00644CCA">
          <w:rPr>
            <w:rFonts w:asciiTheme="minorEastAsia" w:hAnsiTheme="minorEastAsia" w:hint="eastAsia"/>
            <w:sz w:val="24"/>
            <w:szCs w:val="24"/>
          </w:rPr>
          <w:delText>他们</w:delText>
        </w:r>
      </w:del>
      <w:ins w:id="10" w:author="LIANG, Shanshan [CLC]" w:date="2024-11-20T14:38:00Z" w16du:dateUtc="2024-11-20T06:38:00Z">
        <w:r w:rsidR="00644CCA">
          <w:rPr>
            <w:rFonts w:asciiTheme="minorEastAsia" w:hAnsiTheme="minorEastAsia" w:hint="eastAsia"/>
            <w:sz w:val="24"/>
            <w:szCs w:val="24"/>
          </w:rPr>
          <w:t>，</w:t>
        </w:r>
      </w:ins>
      <w:r w:rsidR="00DD373B" w:rsidRPr="00DD373B">
        <w:rPr>
          <w:rFonts w:ascii="PMingLiU" w:eastAsia="PMingLiU" w:hAnsi="PMingLiU" w:hint="eastAsia"/>
          <w:sz w:val="24"/>
          <w:szCs w:val="24"/>
        </w:rPr>
        <w:t>希望</w:t>
      </w:r>
      <w:r w:rsidRPr="00DD373B">
        <w:rPr>
          <w:rFonts w:ascii="PMingLiU" w:eastAsia="PMingLiU" w:hAnsi="PMingLiU"/>
          <w:sz w:val="24"/>
          <w:szCs w:val="24"/>
        </w:rPr>
        <w:t>通过提供一站式的租房交友解决方案，帮助留学生更快适应香港的生活，减少孤独感，建立人际网络。</w:t>
      </w:r>
    </w:p>
    <w:p w14:paraId="25D0F9A6" w14:textId="666D04D1" w:rsidR="00C54BEC" w:rsidRPr="00DD373B" w:rsidRDefault="00C54BEC" w:rsidP="00C54BEC">
      <w:pPr>
        <w:widowControl/>
        <w:adjustRightInd w:val="0"/>
        <w:snapToGrid w:val="0"/>
        <w:spacing w:line="360" w:lineRule="auto"/>
        <w:ind w:firstLine="420"/>
        <w:jc w:val="left"/>
        <w:rPr>
          <w:rFonts w:ascii="PMingLiU" w:eastAsia="PMingLiU" w:hAnsi="PMingLiU"/>
          <w:sz w:val="24"/>
          <w:szCs w:val="24"/>
        </w:rPr>
      </w:pPr>
      <w:r w:rsidRPr="00DD373B">
        <w:rPr>
          <w:rFonts w:ascii="PMingLiU" w:eastAsia="PMingLiU" w:hAnsi="PMingLiU" w:hint="eastAsia"/>
          <w:sz w:val="24"/>
          <w:szCs w:val="24"/>
        </w:rPr>
        <w:t>此次发布会吸引了</w:t>
      </w:r>
      <w:r w:rsidR="009A0F4C" w:rsidRPr="00DD373B">
        <w:rPr>
          <w:rFonts w:ascii="PMingLiU" w:eastAsia="PMingLiU" w:hAnsi="PMingLiU" w:hint="eastAsia"/>
          <w:sz w:val="24"/>
          <w:szCs w:val="24"/>
        </w:rPr>
        <w:t>众多</w:t>
      </w:r>
      <w:r w:rsidRPr="00DD373B">
        <w:rPr>
          <w:rFonts w:ascii="PMingLiU" w:eastAsia="PMingLiU" w:hAnsi="PMingLiU" w:hint="eastAsia"/>
          <w:sz w:val="24"/>
          <w:szCs w:val="24"/>
        </w:rPr>
        <w:t>来港留学生关注，现友租平台</w:t>
      </w:r>
      <w:commentRangeStart w:id="11"/>
      <w:r w:rsidRPr="00DD373B">
        <w:rPr>
          <w:rFonts w:ascii="PMingLiU" w:eastAsia="PMingLiU" w:hAnsi="PMingLiU" w:hint="eastAsia"/>
          <w:sz w:val="24"/>
          <w:szCs w:val="24"/>
        </w:rPr>
        <w:t>预约人数</w:t>
      </w:r>
      <w:commentRangeEnd w:id="11"/>
      <w:r w:rsidR="00644CCA">
        <w:rPr>
          <w:rStyle w:val="af3"/>
        </w:rPr>
        <w:commentReference w:id="11"/>
      </w:r>
      <w:r w:rsidRPr="00DD373B">
        <w:rPr>
          <w:rFonts w:ascii="PMingLiU" w:eastAsia="PMingLiU" w:hAnsi="PMingLiU" w:hint="eastAsia"/>
          <w:sz w:val="24"/>
          <w:szCs w:val="24"/>
        </w:rPr>
        <w:t>已达</w:t>
      </w:r>
      <w:r w:rsidR="0084612D" w:rsidRPr="00DD373B">
        <w:rPr>
          <w:rFonts w:ascii="PMingLiU" w:eastAsia="PMingLiU" w:hAnsi="PMingLiU" w:hint="eastAsia"/>
          <w:sz w:val="24"/>
          <w:szCs w:val="24"/>
        </w:rPr>
        <w:t>超3000</w:t>
      </w:r>
      <w:r w:rsidRPr="00DD373B">
        <w:rPr>
          <w:rFonts w:ascii="PMingLiU" w:eastAsia="PMingLiU" w:hAnsi="PMingLiU" w:hint="eastAsia"/>
          <w:sz w:val="24"/>
          <w:szCs w:val="24"/>
        </w:rPr>
        <w:t>人。</w:t>
      </w:r>
    </w:p>
    <w:p w14:paraId="14B79CAE" w14:textId="77777777" w:rsidR="00723E14" w:rsidRPr="00DD373B" w:rsidRDefault="00723E14" w:rsidP="00723E14">
      <w:pPr>
        <w:spacing w:line="276" w:lineRule="auto"/>
        <w:jc w:val="left"/>
        <w:rPr>
          <w:rFonts w:ascii="PMingLiU" w:eastAsia="PMingLiU" w:hAnsi="PMingLiU"/>
          <w:sz w:val="24"/>
          <w:szCs w:val="24"/>
        </w:rPr>
      </w:pPr>
    </w:p>
    <w:p w14:paraId="4F0DF8C3" w14:textId="47F84165" w:rsidR="004221B7" w:rsidRPr="00DD373B" w:rsidRDefault="004221B7" w:rsidP="00723E14">
      <w:pPr>
        <w:spacing w:line="276" w:lineRule="auto"/>
        <w:rPr>
          <w:rFonts w:ascii="PMingLiU" w:eastAsia="PMingLiU" w:hAnsi="PMingLiU"/>
          <w:b/>
          <w:bCs/>
          <w:sz w:val="24"/>
          <w:szCs w:val="24"/>
        </w:rPr>
      </w:pPr>
      <w:r w:rsidRPr="00DD373B">
        <w:rPr>
          <w:rFonts w:ascii="PMingLiU" w:eastAsia="PMingLiU" w:hAnsi="PMingLiU" w:hint="eastAsia"/>
          <w:b/>
          <w:bCs/>
          <w:sz w:val="24"/>
          <w:szCs w:val="24"/>
        </w:rPr>
        <w:t>关于</w:t>
      </w:r>
      <w:r w:rsidR="0084612D" w:rsidRPr="00DD373B">
        <w:rPr>
          <w:rFonts w:ascii="PMingLiU" w:eastAsia="PMingLiU" w:hAnsi="PMingLiU" w:hint="eastAsia"/>
          <w:b/>
          <w:bCs/>
          <w:sz w:val="24"/>
          <w:szCs w:val="24"/>
        </w:rPr>
        <w:t>红磡大专</w:t>
      </w:r>
      <w:r w:rsidRPr="00DD373B">
        <w:rPr>
          <w:rFonts w:ascii="PMingLiU" w:eastAsia="PMingLiU" w:hAnsi="PMingLiU" w:hint="eastAsia"/>
          <w:b/>
          <w:bCs/>
          <w:sz w:val="24"/>
          <w:szCs w:val="24"/>
        </w:rPr>
        <w:t>友租有限公司</w:t>
      </w:r>
      <w:r w:rsidR="0084612D" w:rsidRPr="00DD373B">
        <w:rPr>
          <w:rFonts w:ascii="PMingLiU" w:eastAsia="PMingLiU" w:hAnsi="PMingLiU" w:hint="eastAsia"/>
          <w:b/>
          <w:bCs/>
          <w:sz w:val="24"/>
          <w:szCs w:val="24"/>
        </w:rPr>
        <w:t>：</w:t>
      </w:r>
    </w:p>
    <w:p w14:paraId="660D1EB0" w14:textId="68792598" w:rsidR="004221B7" w:rsidRPr="00DD373B" w:rsidRDefault="004221B7" w:rsidP="00723E14">
      <w:pPr>
        <w:spacing w:line="276" w:lineRule="auto"/>
        <w:rPr>
          <w:rFonts w:ascii="PMingLiU" w:eastAsia="PMingLiU" w:hAnsi="PMingLiU"/>
          <w:sz w:val="24"/>
          <w:szCs w:val="24"/>
        </w:rPr>
      </w:pPr>
      <w:r w:rsidRPr="00DD373B">
        <w:rPr>
          <w:rFonts w:ascii="PMingLiU" w:eastAsia="PMingLiU" w:hAnsi="PMingLiU"/>
          <w:sz w:val="24"/>
          <w:szCs w:val="24"/>
        </w:rPr>
        <w:t>友租</w:t>
      </w:r>
      <w:r w:rsidR="00C54BEC" w:rsidRPr="00DD373B">
        <w:rPr>
          <w:rFonts w:ascii="PMingLiU" w:eastAsia="PMingLiU" w:hAnsi="PMingLiU" w:hint="eastAsia"/>
          <w:sz w:val="24"/>
          <w:szCs w:val="24"/>
        </w:rPr>
        <w:t>公司</w:t>
      </w:r>
      <w:r w:rsidRPr="00DD373B">
        <w:rPr>
          <w:rFonts w:ascii="PMingLiU" w:eastAsia="PMingLiU" w:hAnsi="PMingLiU"/>
          <w:sz w:val="24"/>
          <w:szCs w:val="24"/>
        </w:rPr>
        <w:t>成立于202</w:t>
      </w:r>
      <w:r w:rsidRPr="00DD373B">
        <w:rPr>
          <w:rFonts w:ascii="PMingLiU" w:eastAsia="PMingLiU" w:hAnsi="PMingLiU" w:hint="eastAsia"/>
          <w:sz w:val="24"/>
          <w:szCs w:val="24"/>
        </w:rPr>
        <w:t>4</w:t>
      </w:r>
      <w:r w:rsidRPr="00DD373B">
        <w:rPr>
          <w:rFonts w:ascii="PMingLiU" w:eastAsia="PMingLiU" w:hAnsi="PMingLiU"/>
          <w:sz w:val="24"/>
          <w:szCs w:val="24"/>
        </w:rPr>
        <w:t>年，由香港理工大学的计算机专业毕业生创立，致力于为</w:t>
      </w:r>
      <w:r w:rsidRPr="00DD373B">
        <w:rPr>
          <w:rFonts w:ascii="PMingLiU" w:eastAsia="PMingLiU" w:hAnsi="PMingLiU"/>
          <w:sz w:val="24"/>
          <w:szCs w:val="24"/>
        </w:rPr>
        <w:lastRenderedPageBreak/>
        <w:t>留学生提供高效、便捷的租房及室友匹配服务。</w:t>
      </w:r>
    </w:p>
    <w:p w14:paraId="08F3E3A0" w14:textId="77777777" w:rsidR="004221B7" w:rsidRPr="00DD373B" w:rsidRDefault="004221B7" w:rsidP="004221B7">
      <w:pPr>
        <w:rPr>
          <w:rFonts w:ascii="PMingLiU" w:eastAsia="PMingLiU" w:hAnsi="PMingLiU"/>
          <w:sz w:val="24"/>
          <w:szCs w:val="24"/>
        </w:rPr>
      </w:pPr>
    </w:p>
    <w:p w14:paraId="007D56FD" w14:textId="77777777" w:rsidR="004221B7" w:rsidRPr="00DD373B" w:rsidRDefault="004221B7" w:rsidP="004221B7">
      <w:pPr>
        <w:rPr>
          <w:rFonts w:ascii="PMingLiU" w:eastAsia="PMingLiU" w:hAnsi="PMingLiU"/>
          <w:b/>
          <w:bCs/>
          <w:sz w:val="24"/>
          <w:szCs w:val="24"/>
        </w:rPr>
      </w:pPr>
      <w:r w:rsidRPr="00DD373B">
        <w:rPr>
          <w:rFonts w:ascii="PMingLiU" w:eastAsia="PMingLiU" w:hAnsi="PMingLiU" w:hint="eastAsia"/>
          <w:b/>
          <w:bCs/>
          <w:sz w:val="24"/>
          <w:szCs w:val="24"/>
        </w:rPr>
        <w:t>传媒查询：</w:t>
      </w:r>
    </w:p>
    <w:p w14:paraId="637EE08E" w14:textId="1BE7C3C7" w:rsidR="004221B7" w:rsidRPr="00DD373B" w:rsidRDefault="004221B7" w:rsidP="004221B7">
      <w:pPr>
        <w:rPr>
          <w:rFonts w:ascii="PMingLiU" w:eastAsia="PMingLiU" w:hAnsi="PMingLiU"/>
          <w:sz w:val="24"/>
          <w:szCs w:val="24"/>
        </w:rPr>
      </w:pPr>
      <w:r w:rsidRPr="00DD373B">
        <w:rPr>
          <w:rFonts w:ascii="PMingLiU" w:eastAsia="PMingLiU" w:hAnsi="PMingLiU" w:hint="eastAsia"/>
          <w:sz w:val="24"/>
          <w:szCs w:val="24"/>
        </w:rPr>
        <w:t>Zhu Jin Shun</w:t>
      </w:r>
      <w:r w:rsidR="0084612D" w:rsidRPr="00DD373B">
        <w:rPr>
          <w:rFonts w:ascii="PMingLiU" w:eastAsia="PMingLiU" w:hAnsi="PMingLiU" w:hint="eastAsia"/>
          <w:sz w:val="24"/>
          <w:szCs w:val="24"/>
        </w:rPr>
        <w:t xml:space="preserve"> </w:t>
      </w:r>
      <w:r w:rsidRPr="00DD373B">
        <w:rPr>
          <w:rFonts w:ascii="PMingLiU" w:eastAsia="PMingLiU" w:hAnsi="PMingLiU" w:hint="eastAsia"/>
          <w:sz w:val="24"/>
          <w:szCs w:val="24"/>
        </w:rPr>
        <w:t>+</w:t>
      </w:r>
      <w:r w:rsidRPr="00DD373B">
        <w:rPr>
          <w:rFonts w:ascii="PMingLiU" w:eastAsia="PMingLiU" w:hAnsi="PMingLiU"/>
          <w:sz w:val="24"/>
          <w:szCs w:val="24"/>
        </w:rPr>
        <w:t>852</w:t>
      </w:r>
      <w:r w:rsidRPr="00DD373B">
        <w:rPr>
          <w:rFonts w:ascii="PMingLiU" w:eastAsia="PMingLiU" w:hAnsi="PMingLiU" w:hint="eastAsia"/>
          <w:sz w:val="24"/>
          <w:szCs w:val="24"/>
        </w:rPr>
        <w:t xml:space="preserve"> </w:t>
      </w:r>
      <w:r w:rsidRPr="00DD373B">
        <w:rPr>
          <w:rFonts w:ascii="PMingLiU" w:eastAsia="PMingLiU" w:hAnsi="PMingLiU"/>
          <w:sz w:val="24"/>
          <w:szCs w:val="24"/>
        </w:rPr>
        <w:t xml:space="preserve">94714709 </w:t>
      </w:r>
    </w:p>
    <w:p w14:paraId="5DFA8CDB" w14:textId="77777777" w:rsidR="004221B7" w:rsidRPr="0084612D" w:rsidRDefault="004221B7" w:rsidP="004221B7">
      <w:pPr>
        <w:rPr>
          <w:sz w:val="24"/>
          <w:szCs w:val="24"/>
        </w:rPr>
      </w:pPr>
    </w:p>
    <w:p w14:paraId="5AF4D369" w14:textId="28D570BE" w:rsidR="00723E14" w:rsidRPr="0084612D" w:rsidRDefault="004221B7">
      <w:pPr>
        <w:rPr>
          <w:sz w:val="24"/>
          <w:szCs w:val="24"/>
        </w:rPr>
      </w:pPr>
      <w:r w:rsidRPr="0084612D">
        <w:rPr>
          <w:sz w:val="24"/>
          <w:szCs w:val="24"/>
        </w:rPr>
        <w:t>I declare that Generative AI tools have been used to prepare the submitted work. The Generative AI tools used are as follows: POE GPT-4o-Mini</w:t>
      </w:r>
      <w:r w:rsidR="00723E14" w:rsidRPr="0084612D">
        <w:rPr>
          <w:rFonts w:hint="eastAsia"/>
          <w:sz w:val="24"/>
          <w:szCs w:val="24"/>
        </w:rPr>
        <w:t>.</w:t>
      </w:r>
    </w:p>
    <w:p w14:paraId="11B0060F" w14:textId="77777777" w:rsidR="00644CCA" w:rsidRDefault="00644CCA" w:rsidP="00644CCA">
      <w:pPr>
        <w:rPr>
          <w:rFonts w:ascii="华文楷体" w:eastAsia="华文楷体" w:hAnsi="华文楷体"/>
          <w:color w:val="FF0000"/>
          <w:sz w:val="24"/>
          <w:lang w:eastAsia="zh-TW"/>
        </w:rPr>
      </w:pPr>
      <w:r w:rsidRPr="00980E4D">
        <w:rPr>
          <w:rFonts w:ascii="华文楷体" w:eastAsia="华文楷体" w:hAnsi="华文楷体" w:hint="eastAsia"/>
          <w:color w:val="FF0000"/>
          <w:sz w:val="24"/>
          <w:lang w:eastAsia="zh-TW"/>
        </w:rPr>
        <w:t>掌握新聞稿的寫作要點，能善用題目所給信息及補充信息</w:t>
      </w:r>
    </w:p>
    <w:p w14:paraId="7C437234" w14:textId="58C6191E" w:rsidR="00644CCA" w:rsidRDefault="00644CCA" w:rsidP="00644CCA">
      <w:pPr>
        <w:rPr>
          <w:rFonts w:ascii="华文楷体" w:eastAsia="华文楷体" w:hAnsi="华文楷体"/>
          <w:color w:val="FF0000"/>
          <w:sz w:val="24"/>
          <w:lang w:eastAsia="zh-TW"/>
        </w:rPr>
      </w:pPr>
      <w:r w:rsidRPr="00980E4D">
        <w:rPr>
          <w:rFonts w:ascii="华文楷体" w:eastAsia="华文楷体" w:hAnsi="华文楷体" w:hint="eastAsia"/>
          <w:color w:val="FF0000"/>
          <w:sz w:val="24"/>
          <w:lang w:eastAsia="zh-TW"/>
        </w:rPr>
        <w:t>結構合理</w:t>
      </w:r>
      <w:r w:rsidR="000D0FAE">
        <w:rPr>
          <w:rFonts w:ascii="华文楷体" w:eastAsia="华文楷体" w:hAnsi="华文楷体" w:hint="eastAsia"/>
          <w:color w:val="FF0000"/>
          <w:sz w:val="24"/>
          <w:lang w:eastAsia="zh-TW"/>
        </w:rPr>
        <w:t>，</w:t>
      </w:r>
      <w:r w:rsidRPr="00980E4D">
        <w:rPr>
          <w:rFonts w:ascii="华文楷体" w:eastAsia="华文楷体" w:hAnsi="华文楷体" w:hint="eastAsia"/>
          <w:color w:val="FF0000"/>
          <w:sz w:val="24"/>
          <w:lang w:eastAsia="zh-TW"/>
        </w:rPr>
        <w:t>行文</w:t>
      </w:r>
      <w:r w:rsidR="000C1C8A">
        <w:rPr>
          <w:rFonts w:ascii="华文楷体" w:eastAsia="华文楷体" w:hAnsi="华文楷体" w:hint="eastAsia"/>
          <w:color w:val="FF0000"/>
          <w:sz w:val="24"/>
          <w:lang w:eastAsia="zh-TW"/>
        </w:rPr>
        <w:t>稍欠</w:t>
      </w:r>
      <w:r w:rsidR="000D0FAE">
        <w:rPr>
          <w:rFonts w:ascii="华文楷体" w:eastAsia="华文楷体" w:hAnsi="华文楷体" w:hint="eastAsia"/>
          <w:color w:val="FF0000"/>
          <w:sz w:val="24"/>
          <w:lang w:eastAsia="zh-TW"/>
        </w:rPr>
        <w:t>準確</w:t>
      </w:r>
    </w:p>
    <w:p w14:paraId="6EB12FFD" w14:textId="1195EFF6" w:rsidR="00644CCA" w:rsidRPr="00980E4D" w:rsidRDefault="00644CCA" w:rsidP="00644CCA">
      <w:pPr>
        <w:rPr>
          <w:rFonts w:ascii="华文楷体" w:eastAsia="华文楷体" w:hAnsi="华文楷体"/>
          <w:color w:val="FF0000"/>
          <w:sz w:val="24"/>
        </w:rPr>
      </w:pPr>
      <w:r w:rsidRPr="00980E4D">
        <w:rPr>
          <w:rFonts w:ascii="华文楷体" w:eastAsia="华文楷体" w:hAnsi="华文楷体" w:hint="eastAsia"/>
          <w:color w:val="FF0000"/>
          <w:sz w:val="24"/>
        </w:rPr>
        <w:t>8</w:t>
      </w:r>
      <w:r w:rsidR="000C1C8A">
        <w:rPr>
          <w:rFonts w:ascii="华文楷体" w:eastAsia="华文楷体" w:hAnsi="华文楷体" w:hint="eastAsia"/>
          <w:color w:val="FF0000"/>
          <w:sz w:val="24"/>
        </w:rPr>
        <w:t>3</w:t>
      </w:r>
      <w:r w:rsidRPr="00980E4D">
        <w:rPr>
          <w:rFonts w:ascii="华文楷体" w:eastAsia="华文楷体" w:hAnsi="华文楷体" w:hint="eastAsia"/>
          <w:color w:val="FF0000"/>
          <w:sz w:val="24"/>
        </w:rPr>
        <w:t>/100</w:t>
      </w:r>
    </w:p>
    <w:p w14:paraId="4C6B636F" w14:textId="77777777" w:rsidR="00723E14" w:rsidRPr="00723E14" w:rsidRDefault="00723E14">
      <w:pPr>
        <w:rPr>
          <w:sz w:val="30"/>
          <w:szCs w:val="30"/>
        </w:rPr>
      </w:pPr>
    </w:p>
    <w:sectPr w:rsidR="00723E14" w:rsidRPr="00723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LIANG, Shanshan [CLC]" w:date="2024-11-20T14:34:00Z" w:initials="SL">
    <w:p w14:paraId="7AF736CC" w14:textId="77777777" w:rsidR="00644CCA" w:rsidRDefault="00644CCA" w:rsidP="00644CCA">
      <w:pPr>
        <w:pStyle w:val="af4"/>
      </w:pPr>
      <w:r>
        <w:rPr>
          <w:rStyle w:val="af3"/>
        </w:rPr>
        <w:annotationRef/>
      </w:r>
      <w:r>
        <w:t>預約什麼的人數？</w:t>
      </w:r>
    </w:p>
  </w:comment>
  <w:comment w:id="3" w:author="LIANG, Shanshan [CLC]" w:date="2024-11-20T23:58:00Z" w:initials="SL">
    <w:p w14:paraId="60E2F0FD" w14:textId="77777777" w:rsidR="000C1C8A" w:rsidRDefault="000C1C8A" w:rsidP="000C1C8A">
      <w:pPr>
        <w:pStyle w:val="af4"/>
      </w:pPr>
      <w:r>
        <w:rPr>
          <w:rStyle w:val="af3"/>
        </w:rPr>
        <w:annotationRef/>
      </w:r>
      <w:r>
        <w:t>表意不清</w:t>
      </w:r>
    </w:p>
  </w:comment>
  <w:comment w:id="4" w:author="LIANG, Shanshan [CLC]" w:date="2024-11-20T14:37:00Z" w:initials="SL">
    <w:p w14:paraId="29587E2B" w14:textId="2DB6BB28" w:rsidR="00644CCA" w:rsidRDefault="00644CCA" w:rsidP="00644CCA">
      <w:pPr>
        <w:pStyle w:val="af4"/>
      </w:pPr>
      <w:r>
        <w:rPr>
          <w:rStyle w:val="af3"/>
        </w:rPr>
        <w:annotationRef/>
      </w:r>
      <w:r>
        <w:t>何不直接寫：對產品表示肯定/稱讚</w:t>
      </w:r>
    </w:p>
  </w:comment>
  <w:comment w:id="5" w:author="LIANG, Shanshan [CLC]" w:date="2024-11-20T23:53:00Z" w:initials="SL">
    <w:p w14:paraId="41FC7D62" w14:textId="77777777" w:rsidR="000C1C8A" w:rsidRDefault="000D0FAE" w:rsidP="000C1C8A">
      <w:pPr>
        <w:pStyle w:val="af4"/>
      </w:pPr>
      <w:r>
        <w:rPr>
          <w:rStyle w:val="af3"/>
        </w:rPr>
        <w:annotationRef/>
      </w:r>
      <w:r w:rsidR="000C1C8A">
        <w:t>表意不清</w:t>
      </w:r>
    </w:p>
  </w:comment>
  <w:comment w:id="11" w:author="LIANG, Shanshan [CLC]" w:date="2024-11-20T14:38:00Z" w:initials="SL">
    <w:p w14:paraId="49C7886C" w14:textId="22E003D3" w:rsidR="000D0FAE" w:rsidRDefault="00644CCA" w:rsidP="000D0FAE">
      <w:pPr>
        <w:pStyle w:val="af4"/>
      </w:pPr>
      <w:r>
        <w:rPr>
          <w:rStyle w:val="af3"/>
        </w:rPr>
        <w:annotationRef/>
      </w:r>
      <w:r w:rsidR="000D0FAE">
        <w:t>預約使用？預約註冊？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AF736CC" w15:done="0"/>
  <w15:commentEx w15:paraId="60E2F0FD" w15:done="0"/>
  <w15:commentEx w15:paraId="29587E2B" w15:done="0"/>
  <w15:commentEx w15:paraId="41FC7D62" w15:done="0"/>
  <w15:commentEx w15:paraId="49C788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E14F6AD" w16cex:dateUtc="2024-11-20T06:34:00Z"/>
  <w16cex:commentExtensible w16cex:durableId="26603CF7" w16cex:dateUtc="2024-11-20T15:58:00Z"/>
  <w16cex:commentExtensible w16cex:durableId="6A9022CF" w16cex:dateUtc="2024-11-20T06:37:00Z"/>
  <w16cex:commentExtensible w16cex:durableId="67BBB0D2" w16cex:dateUtc="2024-11-20T15:53:00Z"/>
  <w16cex:commentExtensible w16cex:durableId="33319BB1" w16cex:dateUtc="2024-11-20T0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AF736CC" w16cid:durableId="5E14F6AD"/>
  <w16cid:commentId w16cid:paraId="60E2F0FD" w16cid:durableId="26603CF7"/>
  <w16cid:commentId w16cid:paraId="29587E2B" w16cid:durableId="6A9022CF"/>
  <w16cid:commentId w16cid:paraId="41FC7D62" w16cid:durableId="67BBB0D2"/>
  <w16cid:commentId w16cid:paraId="49C7886C" w16cid:durableId="33319B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1E211" w14:textId="77777777" w:rsidR="003A125E" w:rsidRDefault="003A125E" w:rsidP="004221B7">
      <w:r>
        <w:separator/>
      </w:r>
    </w:p>
  </w:endnote>
  <w:endnote w:type="continuationSeparator" w:id="0">
    <w:p w14:paraId="0D850B34" w14:textId="77777777" w:rsidR="003A125E" w:rsidRDefault="003A125E" w:rsidP="00422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07D0A" w14:textId="77777777" w:rsidR="003A125E" w:rsidRDefault="003A125E" w:rsidP="004221B7">
      <w:r>
        <w:separator/>
      </w:r>
    </w:p>
  </w:footnote>
  <w:footnote w:type="continuationSeparator" w:id="0">
    <w:p w14:paraId="68F60C34" w14:textId="77777777" w:rsidR="003A125E" w:rsidRDefault="003A125E" w:rsidP="004221B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IANG, Shanshan [CLC]">
    <w15:presenceInfo w15:providerId="AD" w15:userId="S::ssliang@polyu.edu.hk::f80ab307-aa08-4bbf-a8b3-255563b6dc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FA"/>
    <w:rsid w:val="000C1C8A"/>
    <w:rsid w:val="000D0FAE"/>
    <w:rsid w:val="00307244"/>
    <w:rsid w:val="003A125E"/>
    <w:rsid w:val="004221B7"/>
    <w:rsid w:val="005E1668"/>
    <w:rsid w:val="00644CCA"/>
    <w:rsid w:val="007119FA"/>
    <w:rsid w:val="00723E14"/>
    <w:rsid w:val="0077741E"/>
    <w:rsid w:val="00790790"/>
    <w:rsid w:val="007F1D37"/>
    <w:rsid w:val="008221CF"/>
    <w:rsid w:val="0084612D"/>
    <w:rsid w:val="009A0F4C"/>
    <w:rsid w:val="00A26410"/>
    <w:rsid w:val="00C54BEC"/>
    <w:rsid w:val="00CB6714"/>
    <w:rsid w:val="00D254AC"/>
    <w:rsid w:val="00DD373B"/>
    <w:rsid w:val="00F119B3"/>
    <w:rsid w:val="00F2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9F0A9E"/>
  <w15:chartTrackingRefBased/>
  <w15:docId w15:val="{13E95FD1-D1F7-4EED-BDB3-7C3925EA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1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19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9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9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9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9F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9F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9F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9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19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1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1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19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19F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19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19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19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19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19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1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19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19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19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19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19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19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1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19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19F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221B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221B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22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221B7"/>
    <w:rPr>
      <w:sz w:val="18"/>
      <w:szCs w:val="18"/>
    </w:rPr>
  </w:style>
  <w:style w:type="paragraph" w:styleId="af2">
    <w:name w:val="Revision"/>
    <w:hidden/>
    <w:uiPriority w:val="99"/>
    <w:semiHidden/>
    <w:rsid w:val="00D254AC"/>
  </w:style>
  <w:style w:type="character" w:styleId="af3">
    <w:name w:val="annotation reference"/>
    <w:basedOn w:val="a0"/>
    <w:uiPriority w:val="99"/>
    <w:semiHidden/>
    <w:unhideWhenUsed/>
    <w:rsid w:val="00644CCA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644CCA"/>
    <w:pPr>
      <w:jc w:val="left"/>
    </w:pPr>
  </w:style>
  <w:style w:type="character" w:customStyle="1" w:styleId="af5">
    <w:name w:val="批注文字 字符"/>
    <w:basedOn w:val="a0"/>
    <w:link w:val="af4"/>
    <w:uiPriority w:val="99"/>
    <w:rsid w:val="00644CCA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44CCA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644C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7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jinshun [Student]</dc:creator>
  <cp:keywords/>
  <dc:description/>
  <cp:lastModifiedBy>LIANG, Shanshan [CLC]</cp:lastModifiedBy>
  <cp:revision>9</cp:revision>
  <dcterms:created xsi:type="dcterms:W3CDTF">2024-11-14T08:36:00Z</dcterms:created>
  <dcterms:modified xsi:type="dcterms:W3CDTF">2024-11-20T15:58:00Z</dcterms:modified>
</cp:coreProperties>
</file>